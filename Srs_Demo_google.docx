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1609725</wp:posOffset>
            </wp:positionH>
            <wp:positionV relativeFrom="paragraph">
              <wp:posOffset>0</wp:posOffset>
            </wp:positionV>
            <wp:extent cx="1917065" cy="1548765"/>
            <wp:effectExtent b="0" l="0" r="0" t="0"/>
            <wp:wrapNone/>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917065" cy="154876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smallCaps w:val="0"/>
          <w:sz w:val="40"/>
          <w:szCs w:val="40"/>
        </w:rPr>
      </w:pPr>
      <w:r w:rsidDel="00000000" w:rsidR="00000000" w:rsidRPr="00000000">
        <w:rPr>
          <w:b w:val="1"/>
          <w:sz w:val="40"/>
          <w:szCs w:val="40"/>
          <w:rtl w:val="0"/>
        </w:rPr>
        <w:t xml:space="preserve">   </w:t>
      </w:r>
      <w:r w:rsidDel="00000000" w:rsidR="00000000" w:rsidRPr="00000000">
        <w:rPr>
          <w:b w:val="1"/>
          <w:smallCaps w:val="0"/>
          <w:sz w:val="40"/>
          <w:szCs w:val="40"/>
          <w:rtl w:val="0"/>
        </w:rPr>
        <w:t xml:space="preserve">SOFTWARE REQUIREMENT SPECIFICATION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820" w:firstLine="0"/>
        <w:contextualSpacing w:val="0"/>
        <w:rPr>
          <w:b w:val="1"/>
          <w:smallCaps w:val="0"/>
          <w:sz w:val="42"/>
          <w:szCs w:val="42"/>
        </w:rPr>
      </w:pPr>
      <w:r w:rsidDel="00000000" w:rsidR="00000000" w:rsidRPr="00000000">
        <w:rPr>
          <w:b w:val="1"/>
          <w:smallCaps w:val="0"/>
          <w:sz w:val="42"/>
          <w:szCs w:val="42"/>
          <w:rtl w:val="0"/>
        </w:rPr>
        <w:t xml:space="preserv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mallCaps w:val="0"/>
          <w:sz w:val="42"/>
          <w:szCs w:val="42"/>
        </w:rPr>
      </w:pPr>
      <w:r w:rsidDel="00000000" w:rsidR="00000000" w:rsidRPr="00000000">
        <w:rPr>
          <w:b w:val="1"/>
          <w:sz w:val="42"/>
          <w:szCs w:val="42"/>
          <w:rtl w:val="0"/>
        </w:rPr>
        <w:t xml:space="preserve">MOVIE</w:t>
      </w:r>
      <w:r w:rsidDel="00000000" w:rsidR="00000000" w:rsidRPr="00000000">
        <w:rPr>
          <w:b w:val="1"/>
          <w:smallCaps w:val="0"/>
          <w:sz w:val="42"/>
          <w:szCs w:val="42"/>
          <w:rtl w:val="0"/>
        </w:rPr>
        <w:t xml:space="preserve"> RECOMMENDATION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0" w:lineRule="auto"/>
        <w:contextualSpacing w:val="0"/>
        <w:rPr>
          <w:smallCaps w:val="0"/>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40" w:firstLine="0"/>
        <w:contextualSpacing w:val="0"/>
        <w:rPr>
          <w:smallCaps w:val="0"/>
          <w:sz w:val="48"/>
          <w:szCs w:val="48"/>
        </w:rPr>
      </w:pPr>
      <w:r w:rsidDel="00000000" w:rsidR="00000000" w:rsidRPr="00000000">
        <w:rPr>
          <w:smallCaps w:val="0"/>
          <w:sz w:val="48"/>
          <w:szCs w:val="48"/>
          <w:rtl w:val="0"/>
        </w:rPr>
        <w:t xml:space="preserve">CENG HISTORY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5" w:lineRule="auto"/>
        <w:contextualSpacing w:val="0"/>
        <w:rPr>
          <w:smallCaps w:val="0"/>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340" w:firstLine="0"/>
        <w:contextualSpacing w:val="0"/>
        <w:rPr>
          <w:smallCaps w:val="0"/>
          <w:sz w:val="32"/>
          <w:szCs w:val="32"/>
        </w:rPr>
      </w:pPr>
      <w:r w:rsidDel="00000000" w:rsidR="00000000" w:rsidRPr="00000000">
        <w:rPr>
          <w:smallCaps w:val="0"/>
          <w:sz w:val="32"/>
          <w:szCs w:val="32"/>
          <w:rtl w:val="0"/>
        </w:rPr>
        <w:t xml:space="preserve">HACER NİHAL TARKAN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6" w:lineRule="auto"/>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80" w:firstLine="0"/>
        <w:contextualSpacing w:val="0"/>
        <w:rPr>
          <w:smallCaps w:val="0"/>
          <w:sz w:val="32"/>
          <w:szCs w:val="32"/>
        </w:rPr>
      </w:pPr>
      <w:r w:rsidDel="00000000" w:rsidR="00000000" w:rsidRPr="00000000">
        <w:rPr>
          <w:smallCaps w:val="0"/>
          <w:sz w:val="32"/>
          <w:szCs w:val="32"/>
          <w:rtl w:val="0"/>
        </w:rPr>
        <w:t xml:space="preserve">AYŞE AYBÜKE TAŞDİREK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7" w:lineRule="auto"/>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320" w:firstLine="0"/>
        <w:contextualSpacing w:val="0"/>
        <w:rPr>
          <w:smallCaps w:val="0"/>
          <w:sz w:val="32"/>
          <w:szCs w:val="32"/>
        </w:rPr>
      </w:pPr>
      <w:r w:rsidDel="00000000" w:rsidR="00000000" w:rsidRPr="00000000">
        <w:rPr>
          <w:smallCaps w:val="0"/>
          <w:sz w:val="32"/>
          <w:szCs w:val="32"/>
          <w:rtl w:val="0"/>
        </w:rPr>
        <w:t xml:space="preserve">ASENA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6" w:lineRule="auto"/>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20" w:firstLine="0"/>
        <w:contextualSpacing w:val="0"/>
        <w:rPr>
          <w:smallCaps w:val="0"/>
          <w:sz w:val="32"/>
          <w:szCs w:val="32"/>
        </w:rPr>
      </w:pPr>
      <w:r w:rsidDel="00000000" w:rsidR="00000000" w:rsidRPr="00000000">
        <w:rPr>
          <w:smallCaps w:val="0"/>
          <w:sz w:val="32"/>
          <w:szCs w:val="32"/>
          <w:rtl w:val="0"/>
        </w:rPr>
        <w:t xml:space="preserve">BİRANT ALTINEL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2"/>
          <w:szCs w:val="22"/>
        </w:rPr>
      </w:pPr>
      <w:r w:rsidDel="00000000" w:rsidR="00000000" w:rsidRPr="00000000">
        <w:rPr>
          <w:rtl w:val="0"/>
        </w:rPr>
      </w:r>
    </w:p>
    <w:bookmarkStart w:colFirst="0" w:colLast="0" w:name="30j0zll"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b w:val="1"/>
          <w:smallCaps w:val="0"/>
          <w:color w:val="365f91"/>
          <w:sz w:val="28"/>
          <w:szCs w:val="28"/>
        </w:rPr>
      </w:pPr>
      <w:r w:rsidDel="00000000" w:rsidR="00000000" w:rsidRPr="00000000">
        <w:rPr>
          <w:b w:val="1"/>
          <w:smallCaps w:val="0"/>
          <w:color w:val="365f91"/>
          <w:sz w:val="28"/>
          <w:szCs w:val="28"/>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365f9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3" w:lineRule="auto"/>
        <w:contextualSpacing w:val="0"/>
        <w:rPr>
          <w:b w:val="1"/>
          <w:smallCaps w:val="0"/>
          <w:color w:val="365f9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900"/>
        </w:tabs>
        <w:contextualSpacing w:val="0"/>
        <w:rPr>
          <w:b w:val="1"/>
          <w:smallCaps w:val="0"/>
          <w:sz w:val="18"/>
          <w:szCs w:val="18"/>
        </w:rPr>
      </w:pPr>
      <w:hyperlink w:anchor="1fob9te">
        <w:r w:rsidDel="00000000" w:rsidR="00000000" w:rsidRPr="00000000">
          <w:rPr>
            <w:b w:val="1"/>
            <w:smallCaps w:val="0"/>
            <w:sz w:val="28"/>
            <w:szCs w:val="28"/>
            <w:rtl w:val="0"/>
          </w:rPr>
          <w:t xml:space="preserve">1. Introduction</w:t>
        </w:r>
      </w:hyperlink>
      <w:r w:rsidDel="00000000" w:rsidR="00000000" w:rsidRPr="00000000">
        <w:rPr>
          <w:smallCaps w:val="0"/>
          <w:rtl w:val="0"/>
        </w:rPr>
        <w:tab/>
      </w:r>
      <w:hyperlink w:anchor="1fob9te">
        <w:r w:rsidDel="00000000" w:rsidR="00000000" w:rsidRPr="00000000">
          <w:rPr>
            <w:b w:val="1"/>
            <w:smallCaps w:val="0"/>
            <w:sz w:val="18"/>
            <w:szCs w:val="18"/>
            <w:rtl w:val="0"/>
          </w:rPr>
          <w:t xml:space="preserve">4</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900"/>
        </w:tabs>
        <w:contextualSpacing w:val="0"/>
        <w:rPr>
          <w:b w:val="1"/>
          <w:smallCaps w:val="0"/>
          <w:sz w:val="18"/>
          <w:szCs w:val="18"/>
        </w:rPr>
      </w:pPr>
      <w:hyperlink w:anchor="3znysh7">
        <w:r w:rsidDel="00000000" w:rsidR="00000000" w:rsidRPr="00000000">
          <w:rPr>
            <w:b w:val="1"/>
            <w:smallCaps w:val="0"/>
            <w:sz w:val="28"/>
            <w:szCs w:val="28"/>
            <w:rtl w:val="0"/>
          </w:rPr>
          <w:t xml:space="preserve">1.1 Problem Definition</w:t>
        </w:r>
      </w:hyperlink>
      <w:r w:rsidDel="00000000" w:rsidR="00000000" w:rsidRPr="00000000">
        <w:rPr>
          <w:smallCaps w:val="0"/>
          <w:rtl w:val="0"/>
        </w:rPr>
        <w:tab/>
      </w:r>
      <w:hyperlink w:anchor="3znysh7">
        <w:r w:rsidDel="00000000" w:rsidR="00000000" w:rsidRPr="00000000">
          <w:rPr>
            <w:b w:val="1"/>
            <w:smallCaps w:val="0"/>
            <w:sz w:val="18"/>
            <w:szCs w:val="18"/>
            <w:rtl w:val="0"/>
          </w:rPr>
          <w:t xml:space="preserve">4</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900"/>
        </w:tabs>
        <w:contextualSpacing w:val="0"/>
        <w:rPr>
          <w:b w:val="1"/>
          <w:smallCaps w:val="0"/>
          <w:sz w:val="18"/>
          <w:szCs w:val="18"/>
        </w:rPr>
      </w:pPr>
      <w:hyperlink w:anchor="3znysh7">
        <w:r w:rsidDel="00000000" w:rsidR="00000000" w:rsidRPr="00000000">
          <w:rPr>
            <w:b w:val="1"/>
            <w:smallCaps w:val="0"/>
            <w:sz w:val="28"/>
            <w:szCs w:val="28"/>
            <w:rtl w:val="0"/>
          </w:rPr>
          <w:t xml:space="preserve">1.2 Purpose</w:t>
        </w:r>
      </w:hyperlink>
      <w:r w:rsidDel="00000000" w:rsidR="00000000" w:rsidRPr="00000000">
        <w:rPr>
          <w:smallCaps w:val="0"/>
          <w:rtl w:val="0"/>
        </w:rPr>
        <w:tab/>
      </w:r>
      <w:hyperlink w:anchor="3znysh7">
        <w:r w:rsidDel="00000000" w:rsidR="00000000" w:rsidRPr="00000000">
          <w:rPr>
            <w:b w:val="1"/>
            <w:smallCaps w:val="0"/>
            <w:sz w:val="18"/>
            <w:szCs w:val="18"/>
            <w:rtl w:val="0"/>
          </w:rPr>
          <w:t xml:space="preserve">4</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900"/>
        </w:tabs>
        <w:contextualSpacing w:val="0"/>
        <w:rPr>
          <w:b w:val="1"/>
          <w:smallCaps w:val="0"/>
          <w:sz w:val="18"/>
          <w:szCs w:val="18"/>
        </w:rPr>
      </w:pPr>
      <w:hyperlink w:anchor="2et92p0">
        <w:r w:rsidDel="00000000" w:rsidR="00000000" w:rsidRPr="00000000">
          <w:rPr>
            <w:b w:val="1"/>
            <w:smallCaps w:val="0"/>
            <w:sz w:val="28"/>
            <w:szCs w:val="28"/>
            <w:rtl w:val="0"/>
          </w:rPr>
          <w:t xml:space="preserve">1.3 Scope</w:t>
        </w:r>
      </w:hyperlink>
      <w:r w:rsidDel="00000000" w:rsidR="00000000" w:rsidRPr="00000000">
        <w:rPr>
          <w:smallCaps w:val="0"/>
          <w:rtl w:val="0"/>
        </w:rPr>
        <w:tab/>
      </w:r>
      <w:hyperlink w:anchor="2et92p0">
        <w:r w:rsidDel="00000000" w:rsidR="00000000" w:rsidRPr="00000000">
          <w:rPr>
            <w:b w:val="1"/>
            <w:smallCaps w:val="0"/>
            <w:sz w:val="18"/>
            <w:szCs w:val="18"/>
            <w:rtl w:val="0"/>
          </w:rPr>
          <w:t xml:space="preserve">5</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900"/>
        </w:tabs>
        <w:contextualSpacing w:val="0"/>
        <w:rPr>
          <w:b w:val="1"/>
          <w:smallCaps w:val="0"/>
          <w:sz w:val="18"/>
          <w:szCs w:val="18"/>
        </w:rPr>
      </w:pPr>
      <w:hyperlink w:anchor="3dy6vkm">
        <w:r w:rsidDel="00000000" w:rsidR="00000000" w:rsidRPr="00000000">
          <w:rPr>
            <w:b w:val="1"/>
            <w:smallCaps w:val="0"/>
            <w:sz w:val="28"/>
            <w:szCs w:val="28"/>
            <w:rtl w:val="0"/>
          </w:rPr>
          <w:t xml:space="preserve">1.4 User and Literature Survey</w:t>
        </w:r>
      </w:hyperlink>
      <w:r w:rsidDel="00000000" w:rsidR="00000000" w:rsidRPr="00000000">
        <w:rPr>
          <w:smallCaps w:val="0"/>
          <w:rtl w:val="0"/>
        </w:rPr>
        <w:tab/>
      </w:r>
      <w:hyperlink w:anchor="3dy6vkm">
        <w:r w:rsidDel="00000000" w:rsidR="00000000" w:rsidRPr="00000000">
          <w:rPr>
            <w:b w:val="1"/>
            <w:smallCaps w:val="0"/>
            <w:sz w:val="18"/>
            <w:szCs w:val="18"/>
            <w:rtl w:val="0"/>
          </w:rPr>
          <w:t xml:space="preserve">7</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900"/>
        </w:tabs>
        <w:contextualSpacing w:val="0"/>
        <w:rPr>
          <w:b w:val="1"/>
          <w:smallCaps w:val="0"/>
          <w:sz w:val="18"/>
          <w:szCs w:val="18"/>
        </w:rPr>
      </w:pPr>
      <w:hyperlink w:anchor="3dy6vkm">
        <w:r w:rsidDel="00000000" w:rsidR="00000000" w:rsidRPr="00000000">
          <w:rPr>
            <w:b w:val="1"/>
            <w:smallCaps w:val="0"/>
            <w:sz w:val="28"/>
            <w:szCs w:val="28"/>
            <w:rtl w:val="0"/>
          </w:rPr>
          <w:t xml:space="preserve">1.5 Definitions, acronyms, and abbreviations</w:t>
        </w:r>
      </w:hyperlink>
      <w:r w:rsidDel="00000000" w:rsidR="00000000" w:rsidRPr="00000000">
        <w:rPr>
          <w:smallCaps w:val="0"/>
          <w:rtl w:val="0"/>
        </w:rPr>
        <w:tab/>
      </w:r>
      <w:hyperlink w:anchor="3dy6vkm">
        <w:r w:rsidDel="00000000" w:rsidR="00000000" w:rsidRPr="00000000">
          <w:rPr>
            <w:b w:val="1"/>
            <w:smallCaps w:val="0"/>
            <w:sz w:val="18"/>
            <w:szCs w:val="18"/>
            <w:rtl w:val="0"/>
          </w:rPr>
          <w:t xml:space="preserve">7</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900"/>
        </w:tabs>
        <w:contextualSpacing w:val="0"/>
        <w:rPr>
          <w:b w:val="1"/>
          <w:smallCaps w:val="0"/>
          <w:sz w:val="18"/>
          <w:szCs w:val="18"/>
        </w:rPr>
      </w:pPr>
      <w:hyperlink w:anchor="1t3h5sf">
        <w:r w:rsidDel="00000000" w:rsidR="00000000" w:rsidRPr="00000000">
          <w:rPr>
            <w:b w:val="1"/>
            <w:smallCaps w:val="0"/>
            <w:sz w:val="28"/>
            <w:szCs w:val="28"/>
            <w:rtl w:val="0"/>
          </w:rPr>
          <w:t xml:space="preserve">1.6 References</w:t>
        </w:r>
      </w:hyperlink>
      <w:r w:rsidDel="00000000" w:rsidR="00000000" w:rsidRPr="00000000">
        <w:rPr>
          <w:smallCaps w:val="0"/>
          <w:rtl w:val="0"/>
        </w:rPr>
        <w:tab/>
      </w:r>
      <w:hyperlink w:anchor="1t3h5sf">
        <w:r w:rsidDel="00000000" w:rsidR="00000000" w:rsidRPr="00000000">
          <w:rPr>
            <w:b w:val="1"/>
            <w:smallCaps w:val="0"/>
            <w:sz w:val="18"/>
            <w:szCs w:val="18"/>
            <w:rtl w:val="0"/>
          </w:rPr>
          <w:t xml:space="preserve">8</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900"/>
        </w:tabs>
        <w:contextualSpacing w:val="0"/>
        <w:rPr>
          <w:b w:val="1"/>
          <w:smallCaps w:val="0"/>
          <w:sz w:val="18"/>
          <w:szCs w:val="18"/>
        </w:rPr>
      </w:pPr>
      <w:hyperlink w:anchor="1t3h5sf">
        <w:r w:rsidDel="00000000" w:rsidR="00000000" w:rsidRPr="00000000">
          <w:rPr>
            <w:b w:val="1"/>
            <w:smallCaps w:val="0"/>
            <w:sz w:val="28"/>
            <w:szCs w:val="28"/>
            <w:rtl w:val="0"/>
          </w:rPr>
          <w:t xml:space="preserve">1.7 Overview</w:t>
        </w:r>
      </w:hyperlink>
      <w:r w:rsidDel="00000000" w:rsidR="00000000" w:rsidRPr="00000000">
        <w:rPr>
          <w:smallCaps w:val="0"/>
          <w:rtl w:val="0"/>
        </w:rPr>
        <w:tab/>
      </w:r>
      <w:hyperlink w:anchor="1t3h5sf">
        <w:r w:rsidDel="00000000" w:rsidR="00000000" w:rsidRPr="00000000">
          <w:rPr>
            <w:b w:val="1"/>
            <w:smallCaps w:val="0"/>
            <w:sz w:val="18"/>
            <w:szCs w:val="18"/>
            <w:rtl w:val="0"/>
          </w:rPr>
          <w:t xml:space="preserve">8</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900"/>
        </w:tabs>
        <w:contextualSpacing w:val="0"/>
        <w:rPr>
          <w:b w:val="1"/>
          <w:smallCaps w:val="0"/>
          <w:sz w:val="18"/>
          <w:szCs w:val="18"/>
        </w:rPr>
      </w:pPr>
      <w:hyperlink w:anchor="4d34og8">
        <w:r w:rsidDel="00000000" w:rsidR="00000000" w:rsidRPr="00000000">
          <w:rPr>
            <w:b w:val="1"/>
            <w:smallCaps w:val="0"/>
            <w:sz w:val="28"/>
            <w:szCs w:val="28"/>
            <w:rtl w:val="0"/>
          </w:rPr>
          <w:t xml:space="preserve">2. Overall description</w:t>
        </w:r>
      </w:hyperlink>
      <w:r w:rsidDel="00000000" w:rsidR="00000000" w:rsidRPr="00000000">
        <w:rPr>
          <w:smallCaps w:val="0"/>
          <w:rtl w:val="0"/>
        </w:rPr>
        <w:tab/>
      </w:r>
      <w:hyperlink w:anchor="4d34og8">
        <w:r w:rsidDel="00000000" w:rsidR="00000000" w:rsidRPr="00000000">
          <w:rPr>
            <w:b w:val="1"/>
            <w:smallCaps w:val="0"/>
            <w:sz w:val="18"/>
            <w:szCs w:val="18"/>
            <w:rtl w:val="0"/>
          </w:rPr>
          <w:t xml:space="preserve">9</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900"/>
        </w:tabs>
        <w:contextualSpacing w:val="0"/>
        <w:rPr>
          <w:b w:val="1"/>
          <w:smallCaps w:val="0"/>
          <w:sz w:val="18"/>
          <w:szCs w:val="18"/>
        </w:rPr>
      </w:pPr>
      <w:hyperlink w:anchor="4d34og8">
        <w:r w:rsidDel="00000000" w:rsidR="00000000" w:rsidRPr="00000000">
          <w:rPr>
            <w:b w:val="1"/>
            <w:smallCaps w:val="0"/>
            <w:sz w:val="28"/>
            <w:szCs w:val="28"/>
            <w:rtl w:val="0"/>
          </w:rPr>
          <w:t xml:space="preserve">2.1 Product perspective</w:t>
        </w:r>
      </w:hyperlink>
      <w:r w:rsidDel="00000000" w:rsidR="00000000" w:rsidRPr="00000000">
        <w:rPr>
          <w:smallCaps w:val="0"/>
          <w:rtl w:val="0"/>
        </w:rPr>
        <w:tab/>
      </w:r>
      <w:hyperlink w:anchor="4d34og8">
        <w:r w:rsidDel="00000000" w:rsidR="00000000" w:rsidRPr="00000000">
          <w:rPr>
            <w:b w:val="1"/>
            <w:smallCaps w:val="0"/>
            <w:sz w:val="18"/>
            <w:szCs w:val="18"/>
            <w:rtl w:val="0"/>
          </w:rPr>
          <w:t xml:space="preserve">9</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900"/>
        </w:tabs>
        <w:contextualSpacing w:val="0"/>
        <w:rPr>
          <w:b w:val="1"/>
          <w:smallCaps w:val="0"/>
          <w:sz w:val="18"/>
          <w:szCs w:val="18"/>
        </w:rPr>
      </w:pPr>
      <w:hyperlink w:anchor="4d34og8">
        <w:r w:rsidDel="00000000" w:rsidR="00000000" w:rsidRPr="00000000">
          <w:rPr>
            <w:b w:val="1"/>
            <w:smallCaps w:val="0"/>
            <w:sz w:val="28"/>
            <w:szCs w:val="28"/>
            <w:rtl w:val="0"/>
          </w:rPr>
          <w:t xml:space="preserve">2.1.1 System interfaces</w:t>
        </w:r>
      </w:hyperlink>
      <w:r w:rsidDel="00000000" w:rsidR="00000000" w:rsidRPr="00000000">
        <w:rPr>
          <w:smallCaps w:val="0"/>
          <w:rtl w:val="0"/>
        </w:rPr>
        <w:tab/>
      </w:r>
      <w:hyperlink w:anchor="4d34og8">
        <w:r w:rsidDel="00000000" w:rsidR="00000000" w:rsidRPr="00000000">
          <w:rPr>
            <w:b w:val="1"/>
            <w:smallCaps w:val="0"/>
            <w:sz w:val="18"/>
            <w:szCs w:val="18"/>
            <w:rtl w:val="0"/>
          </w:rPr>
          <w:t xml:space="preserve">9</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2s8eyo1">
        <w:r w:rsidDel="00000000" w:rsidR="00000000" w:rsidRPr="00000000">
          <w:rPr>
            <w:b w:val="1"/>
            <w:smallCaps w:val="0"/>
            <w:sz w:val="28"/>
            <w:szCs w:val="28"/>
            <w:rtl w:val="0"/>
          </w:rPr>
          <w:t xml:space="preserve">2.1.2 User interfaces</w:t>
        </w:r>
      </w:hyperlink>
      <w:r w:rsidDel="00000000" w:rsidR="00000000" w:rsidRPr="00000000">
        <w:rPr>
          <w:smallCaps w:val="0"/>
          <w:rtl w:val="0"/>
        </w:rPr>
        <w:tab/>
      </w:r>
      <w:hyperlink w:anchor="2s8eyo1">
        <w:r w:rsidDel="00000000" w:rsidR="00000000" w:rsidRPr="00000000">
          <w:rPr>
            <w:b w:val="1"/>
            <w:smallCaps w:val="0"/>
            <w:sz w:val="22"/>
            <w:szCs w:val="22"/>
            <w:rtl w:val="0"/>
          </w:rPr>
          <w:t xml:space="preserve">10</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2s8eyo1">
        <w:r w:rsidDel="00000000" w:rsidR="00000000" w:rsidRPr="00000000">
          <w:rPr>
            <w:b w:val="1"/>
            <w:smallCaps w:val="0"/>
            <w:sz w:val="28"/>
            <w:szCs w:val="28"/>
            <w:rtl w:val="0"/>
          </w:rPr>
          <w:t xml:space="preserve">2.1.3 Hardware interfaces</w:t>
        </w:r>
      </w:hyperlink>
      <w:r w:rsidDel="00000000" w:rsidR="00000000" w:rsidRPr="00000000">
        <w:rPr>
          <w:smallCaps w:val="0"/>
          <w:rtl w:val="0"/>
        </w:rPr>
        <w:tab/>
      </w:r>
      <w:hyperlink w:anchor="2s8eyo1">
        <w:r w:rsidDel="00000000" w:rsidR="00000000" w:rsidRPr="00000000">
          <w:rPr>
            <w:b w:val="1"/>
            <w:smallCaps w:val="0"/>
            <w:sz w:val="22"/>
            <w:szCs w:val="22"/>
            <w:rtl w:val="0"/>
          </w:rPr>
          <w:t xml:space="preserve">10</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2s8eyo1">
        <w:r w:rsidDel="00000000" w:rsidR="00000000" w:rsidRPr="00000000">
          <w:rPr>
            <w:b w:val="1"/>
            <w:smallCaps w:val="0"/>
            <w:sz w:val="28"/>
            <w:szCs w:val="28"/>
            <w:rtl w:val="0"/>
          </w:rPr>
          <w:t xml:space="preserve">2.1.4 Software interfaces</w:t>
        </w:r>
      </w:hyperlink>
      <w:r w:rsidDel="00000000" w:rsidR="00000000" w:rsidRPr="00000000">
        <w:rPr>
          <w:smallCaps w:val="0"/>
          <w:rtl w:val="0"/>
        </w:rPr>
        <w:tab/>
      </w:r>
      <w:hyperlink w:anchor="2s8eyo1">
        <w:r w:rsidDel="00000000" w:rsidR="00000000" w:rsidRPr="00000000">
          <w:rPr>
            <w:b w:val="1"/>
            <w:smallCaps w:val="0"/>
            <w:sz w:val="22"/>
            <w:szCs w:val="22"/>
            <w:rtl w:val="0"/>
          </w:rPr>
          <w:t xml:space="preserve">10</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17dp8vu">
        <w:r w:rsidDel="00000000" w:rsidR="00000000" w:rsidRPr="00000000">
          <w:rPr>
            <w:b w:val="1"/>
            <w:smallCaps w:val="0"/>
            <w:sz w:val="28"/>
            <w:szCs w:val="28"/>
            <w:rtl w:val="0"/>
          </w:rPr>
          <w:t xml:space="preserve">2.2 Product functions</w:t>
        </w:r>
      </w:hyperlink>
      <w:r w:rsidDel="00000000" w:rsidR="00000000" w:rsidRPr="00000000">
        <w:rPr>
          <w:smallCaps w:val="0"/>
          <w:rtl w:val="0"/>
        </w:rPr>
        <w:tab/>
      </w:r>
      <w:hyperlink w:anchor="17dp8vu">
        <w:r w:rsidDel="00000000" w:rsidR="00000000" w:rsidRPr="00000000">
          <w:rPr>
            <w:b w:val="1"/>
            <w:smallCaps w:val="0"/>
            <w:sz w:val="22"/>
            <w:szCs w:val="22"/>
            <w:rtl w:val="0"/>
          </w:rPr>
          <w:t xml:space="preserve">11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17dp8vu">
        <w:r w:rsidDel="00000000" w:rsidR="00000000" w:rsidRPr="00000000">
          <w:rPr>
            <w:b w:val="1"/>
            <w:smallCaps w:val="0"/>
            <w:sz w:val="28"/>
            <w:szCs w:val="28"/>
            <w:rtl w:val="0"/>
          </w:rPr>
          <w:t xml:space="preserve">2.2.1 Acquire and Index New Items</w:t>
        </w:r>
      </w:hyperlink>
      <w:r w:rsidDel="00000000" w:rsidR="00000000" w:rsidRPr="00000000">
        <w:rPr>
          <w:smallCaps w:val="0"/>
          <w:rtl w:val="0"/>
        </w:rPr>
        <w:tab/>
      </w:r>
      <w:hyperlink w:anchor="17dp8vu">
        <w:r w:rsidDel="00000000" w:rsidR="00000000" w:rsidRPr="00000000">
          <w:rPr>
            <w:b w:val="1"/>
            <w:smallCaps w:val="0"/>
            <w:sz w:val="22"/>
            <w:szCs w:val="22"/>
            <w:rtl w:val="0"/>
          </w:rPr>
          <w:t xml:space="preserve">11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3rdcrjn">
        <w:r w:rsidDel="00000000" w:rsidR="00000000" w:rsidRPr="00000000">
          <w:rPr>
            <w:b w:val="1"/>
            <w:smallCaps w:val="0"/>
            <w:sz w:val="28"/>
            <w:szCs w:val="28"/>
            <w:rtl w:val="0"/>
          </w:rPr>
          <w:t xml:space="preserve">2.2.2 Get Customer Profile and Statistics</w:t>
        </w:r>
      </w:hyperlink>
      <w:r w:rsidDel="00000000" w:rsidR="00000000" w:rsidRPr="00000000">
        <w:rPr>
          <w:smallCaps w:val="0"/>
          <w:rtl w:val="0"/>
        </w:rPr>
        <w:tab/>
      </w:r>
      <w:hyperlink w:anchor="3rdcrjn">
        <w:r w:rsidDel="00000000" w:rsidR="00000000" w:rsidRPr="00000000">
          <w:rPr>
            <w:b w:val="1"/>
            <w:smallCaps w:val="0"/>
            <w:sz w:val="22"/>
            <w:szCs w:val="22"/>
            <w:rtl w:val="0"/>
          </w:rPr>
          <w:t xml:space="preserve">12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3rdcrjn">
        <w:r w:rsidDel="00000000" w:rsidR="00000000" w:rsidRPr="00000000">
          <w:rPr>
            <w:b w:val="1"/>
            <w:smallCaps w:val="0"/>
            <w:sz w:val="28"/>
            <w:szCs w:val="28"/>
            <w:rtl w:val="0"/>
          </w:rPr>
          <w:t xml:space="preserve">2.2.3 Monitor User Actions/Feedback</w:t>
        </w:r>
      </w:hyperlink>
      <w:r w:rsidDel="00000000" w:rsidR="00000000" w:rsidRPr="00000000">
        <w:rPr>
          <w:smallCaps w:val="0"/>
          <w:rtl w:val="0"/>
        </w:rPr>
        <w:tab/>
      </w:r>
      <w:hyperlink w:anchor="3rdcrjn">
        <w:r w:rsidDel="00000000" w:rsidR="00000000" w:rsidRPr="00000000">
          <w:rPr>
            <w:b w:val="1"/>
            <w:smallCaps w:val="0"/>
            <w:sz w:val="22"/>
            <w:szCs w:val="22"/>
            <w:rtl w:val="0"/>
          </w:rPr>
          <w:t xml:space="preserve">12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3rdcrjn">
        <w:r w:rsidDel="00000000" w:rsidR="00000000" w:rsidRPr="00000000">
          <w:rPr>
            <w:b w:val="1"/>
            <w:smallCaps w:val="0"/>
            <w:sz w:val="28"/>
            <w:szCs w:val="28"/>
            <w:rtl w:val="0"/>
          </w:rPr>
          <w:t xml:space="preserve">2.2.4 View Recommendations</w:t>
        </w:r>
      </w:hyperlink>
      <w:r w:rsidDel="00000000" w:rsidR="00000000" w:rsidRPr="00000000">
        <w:rPr>
          <w:smallCaps w:val="0"/>
          <w:rtl w:val="0"/>
        </w:rPr>
        <w:tab/>
      </w:r>
      <w:hyperlink w:anchor="3rdcrjn">
        <w:r w:rsidDel="00000000" w:rsidR="00000000" w:rsidRPr="00000000">
          <w:rPr>
            <w:b w:val="1"/>
            <w:smallCaps w:val="0"/>
            <w:sz w:val="22"/>
            <w:szCs w:val="22"/>
            <w:rtl w:val="0"/>
          </w:rPr>
          <w:t xml:space="preserve">12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3rdcrjn">
        <w:r w:rsidDel="00000000" w:rsidR="00000000" w:rsidRPr="00000000">
          <w:rPr>
            <w:b w:val="1"/>
            <w:smallCaps w:val="0"/>
            <w:sz w:val="28"/>
            <w:szCs w:val="28"/>
            <w:rtl w:val="0"/>
          </w:rPr>
          <w:t xml:space="preserve">2.2.5 Provide Feedback</w:t>
        </w:r>
      </w:hyperlink>
      <w:r w:rsidDel="00000000" w:rsidR="00000000" w:rsidRPr="00000000">
        <w:rPr>
          <w:smallCaps w:val="0"/>
          <w:rtl w:val="0"/>
        </w:rPr>
        <w:tab/>
      </w:r>
      <w:hyperlink w:anchor="3rdcrjn">
        <w:r w:rsidDel="00000000" w:rsidR="00000000" w:rsidRPr="00000000">
          <w:rPr>
            <w:b w:val="1"/>
            <w:smallCaps w:val="0"/>
            <w:sz w:val="22"/>
            <w:szCs w:val="22"/>
            <w:rtl w:val="0"/>
          </w:rPr>
          <w:t xml:space="preserve">12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3rdcrjn">
        <w:r w:rsidDel="00000000" w:rsidR="00000000" w:rsidRPr="00000000">
          <w:rPr>
            <w:b w:val="1"/>
            <w:smallCaps w:val="0"/>
            <w:sz w:val="28"/>
            <w:szCs w:val="28"/>
            <w:rtl w:val="0"/>
          </w:rPr>
          <w:t xml:space="preserve">2.3 Constraints</w:t>
        </w:r>
      </w:hyperlink>
      <w:r w:rsidDel="00000000" w:rsidR="00000000" w:rsidRPr="00000000">
        <w:rPr>
          <w:smallCaps w:val="0"/>
          <w:rtl w:val="0"/>
        </w:rPr>
        <w:tab/>
      </w:r>
      <w:hyperlink w:anchor="3rdcrjn">
        <w:r w:rsidDel="00000000" w:rsidR="00000000" w:rsidRPr="00000000">
          <w:rPr>
            <w:b w:val="1"/>
            <w:smallCaps w:val="0"/>
            <w:sz w:val="22"/>
            <w:szCs w:val="22"/>
            <w:rtl w:val="0"/>
          </w:rPr>
          <w:t xml:space="preserve">12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26in1rg">
        <w:r w:rsidDel="00000000" w:rsidR="00000000" w:rsidRPr="00000000">
          <w:rPr>
            <w:b w:val="1"/>
            <w:smallCaps w:val="0"/>
            <w:sz w:val="28"/>
            <w:szCs w:val="28"/>
            <w:rtl w:val="0"/>
          </w:rPr>
          <w:t xml:space="preserve">2.4 Assumptions and dependencies</w:t>
        </w:r>
      </w:hyperlink>
      <w:r w:rsidDel="00000000" w:rsidR="00000000" w:rsidRPr="00000000">
        <w:rPr>
          <w:smallCaps w:val="0"/>
          <w:rtl w:val="0"/>
        </w:rPr>
        <w:tab/>
      </w:r>
      <w:hyperlink w:anchor="26in1rg">
        <w:r w:rsidDel="00000000" w:rsidR="00000000" w:rsidRPr="00000000">
          <w:rPr>
            <w:b w:val="1"/>
            <w:smallCaps w:val="0"/>
            <w:sz w:val="22"/>
            <w:szCs w:val="22"/>
            <w:rtl w:val="0"/>
          </w:rPr>
          <w:t xml:space="preserve">13</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26in1rg">
        <w:r w:rsidDel="00000000" w:rsidR="00000000" w:rsidRPr="00000000">
          <w:rPr>
            <w:b w:val="1"/>
            <w:smallCaps w:val="0"/>
            <w:sz w:val="28"/>
            <w:szCs w:val="28"/>
            <w:rtl w:val="0"/>
          </w:rPr>
          <w:t xml:space="preserve">3. Specific requirements</w:t>
        </w:r>
      </w:hyperlink>
      <w:r w:rsidDel="00000000" w:rsidR="00000000" w:rsidRPr="00000000">
        <w:rPr>
          <w:smallCaps w:val="0"/>
          <w:rtl w:val="0"/>
        </w:rPr>
        <w:tab/>
      </w:r>
      <w:hyperlink w:anchor="26in1rg">
        <w:r w:rsidDel="00000000" w:rsidR="00000000" w:rsidRPr="00000000">
          <w:rPr>
            <w:b w:val="1"/>
            <w:smallCaps w:val="0"/>
            <w:sz w:val="22"/>
            <w:szCs w:val="22"/>
            <w:rtl w:val="0"/>
          </w:rPr>
          <w:t xml:space="preserve">13</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26in1rg">
        <w:r w:rsidDel="00000000" w:rsidR="00000000" w:rsidRPr="00000000">
          <w:rPr>
            <w:b w:val="1"/>
            <w:smallCaps w:val="0"/>
            <w:sz w:val="28"/>
            <w:szCs w:val="28"/>
            <w:rtl w:val="0"/>
          </w:rPr>
          <w:t xml:space="preserve">3.1 Interface Requirements</w:t>
        </w:r>
      </w:hyperlink>
      <w:r w:rsidDel="00000000" w:rsidR="00000000" w:rsidRPr="00000000">
        <w:rPr>
          <w:smallCaps w:val="0"/>
          <w:rtl w:val="0"/>
        </w:rPr>
        <w:tab/>
      </w:r>
      <w:hyperlink w:anchor="26in1rg">
        <w:r w:rsidDel="00000000" w:rsidR="00000000" w:rsidRPr="00000000">
          <w:rPr>
            <w:b w:val="1"/>
            <w:smallCaps w:val="0"/>
            <w:sz w:val="22"/>
            <w:szCs w:val="22"/>
            <w:rtl w:val="0"/>
          </w:rPr>
          <w:t xml:space="preserve">14</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lnxbz9">
        <w:r w:rsidDel="00000000" w:rsidR="00000000" w:rsidRPr="00000000">
          <w:rPr>
            <w:b w:val="1"/>
            <w:smallCaps w:val="0"/>
            <w:sz w:val="28"/>
            <w:szCs w:val="28"/>
            <w:rtl w:val="0"/>
          </w:rPr>
          <w:t xml:space="preserve">Supplier Subsystem</w:t>
        </w:r>
      </w:hyperlink>
      <w:r w:rsidDel="00000000" w:rsidR="00000000" w:rsidRPr="00000000">
        <w:rPr>
          <w:smallCaps w:val="0"/>
          <w:rtl w:val="0"/>
        </w:rPr>
        <w:tab/>
      </w:r>
      <w:hyperlink w:anchor="lnxbz9">
        <w:r w:rsidDel="00000000" w:rsidR="00000000" w:rsidRPr="00000000">
          <w:rPr>
            <w:b w:val="1"/>
            <w:smallCaps w:val="0"/>
            <w:sz w:val="22"/>
            <w:szCs w:val="22"/>
            <w:rtl w:val="0"/>
          </w:rPr>
          <w:t xml:space="preserve">14</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lnxbz9">
        <w:r w:rsidDel="00000000" w:rsidR="00000000" w:rsidRPr="00000000">
          <w:rPr>
            <w:b w:val="1"/>
            <w:smallCaps w:val="0"/>
            <w:sz w:val="28"/>
            <w:szCs w:val="28"/>
            <w:rtl w:val="0"/>
          </w:rPr>
          <w:t xml:space="preserve">User Subsystem</w:t>
        </w:r>
      </w:hyperlink>
      <w:r w:rsidDel="00000000" w:rsidR="00000000" w:rsidRPr="00000000">
        <w:rPr>
          <w:smallCaps w:val="0"/>
          <w:rtl w:val="0"/>
        </w:rPr>
        <w:tab/>
      </w:r>
      <w:hyperlink w:anchor="lnxbz9">
        <w:r w:rsidDel="00000000" w:rsidR="00000000" w:rsidRPr="00000000">
          <w:rPr>
            <w:b w:val="1"/>
            <w:smallCaps w:val="0"/>
            <w:sz w:val="22"/>
            <w:szCs w:val="22"/>
            <w:rtl w:val="0"/>
          </w:rPr>
          <w:t xml:space="preserve">14</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lnxbz9">
        <w:r w:rsidDel="00000000" w:rsidR="00000000" w:rsidRPr="00000000">
          <w:rPr>
            <w:b w:val="1"/>
            <w:smallCaps w:val="0"/>
            <w:sz w:val="28"/>
            <w:szCs w:val="28"/>
            <w:rtl w:val="0"/>
          </w:rPr>
          <w:t xml:space="preserve">Recommendation Subsystem</w:t>
        </w:r>
      </w:hyperlink>
      <w:r w:rsidDel="00000000" w:rsidR="00000000" w:rsidRPr="00000000">
        <w:rPr>
          <w:smallCaps w:val="0"/>
          <w:rtl w:val="0"/>
        </w:rPr>
        <w:tab/>
      </w:r>
      <w:hyperlink w:anchor="lnxbz9">
        <w:r w:rsidDel="00000000" w:rsidR="00000000" w:rsidRPr="00000000">
          <w:rPr>
            <w:b w:val="1"/>
            <w:smallCaps w:val="0"/>
            <w:sz w:val="22"/>
            <w:szCs w:val="22"/>
            <w:rtl w:val="0"/>
          </w:rPr>
          <w:t xml:space="preserve">14</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contextualSpacing w:val="0"/>
        <w:rPr>
          <w:b w:val="1"/>
          <w:smallCaps w:val="0"/>
          <w:sz w:val="22"/>
          <w:szCs w:val="22"/>
        </w:rPr>
      </w:pPr>
      <w:hyperlink w:anchor="lnxbz9">
        <w:r w:rsidDel="00000000" w:rsidR="00000000" w:rsidRPr="00000000">
          <w:rPr>
            <w:b w:val="1"/>
            <w:smallCaps w:val="0"/>
            <w:sz w:val="28"/>
            <w:szCs w:val="28"/>
            <w:rtl w:val="0"/>
          </w:rPr>
          <w:t xml:space="preserve">3.2 Functional Requirements</w:t>
        </w:r>
      </w:hyperlink>
      <w:r w:rsidDel="00000000" w:rsidR="00000000" w:rsidRPr="00000000">
        <w:rPr>
          <w:smallCaps w:val="0"/>
          <w:rtl w:val="0"/>
        </w:rPr>
        <w:tab/>
      </w:r>
      <w:hyperlink w:anchor="lnxbz9">
        <w:r w:rsidDel="00000000" w:rsidR="00000000" w:rsidRPr="00000000">
          <w:rPr>
            <w:b w:val="1"/>
            <w:smallCaps w:val="0"/>
            <w:sz w:val="22"/>
            <w:szCs w:val="22"/>
            <w:rtl w:val="0"/>
          </w:rPr>
          <w:t xml:space="preserve">14</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contextualSpacing w:val="0"/>
        <w:rPr>
          <w:b w:val="1"/>
          <w:smallCaps w:val="0"/>
          <w:sz w:val="22"/>
          <w:szCs w:val="22"/>
        </w:rPr>
      </w:pPr>
      <w:hyperlink w:anchor="35nkun2">
        <w:r w:rsidDel="00000000" w:rsidR="00000000" w:rsidRPr="00000000">
          <w:rPr>
            <w:b w:val="1"/>
            <w:smallCaps w:val="0"/>
            <w:sz w:val="28"/>
            <w:szCs w:val="28"/>
            <w:rtl w:val="0"/>
          </w:rPr>
          <w:t xml:space="preserve">3.2.1 Client</w:t>
        </w:r>
      </w:hyperlink>
      <w:r w:rsidDel="00000000" w:rsidR="00000000" w:rsidRPr="00000000">
        <w:rPr>
          <w:smallCaps w:val="0"/>
          <w:rtl w:val="0"/>
        </w:rPr>
        <w:tab/>
      </w:r>
      <w:hyperlink w:anchor="35nkun2">
        <w:r w:rsidDel="00000000" w:rsidR="00000000" w:rsidRPr="00000000">
          <w:rPr>
            <w:b w:val="1"/>
            <w:smallCaps w:val="0"/>
            <w:sz w:val="22"/>
            <w:szCs w:val="22"/>
            <w:rtl w:val="0"/>
          </w:rPr>
          <w:t xml:space="preserve">15</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contextualSpacing w:val="0"/>
        <w:rPr>
          <w:b w:val="1"/>
          <w:smallCaps w:val="0"/>
          <w:sz w:val="22"/>
          <w:szCs w:val="22"/>
        </w:rPr>
      </w:pPr>
      <w:hyperlink w:anchor="35nkun2">
        <w:r w:rsidDel="00000000" w:rsidR="00000000" w:rsidRPr="00000000">
          <w:rPr>
            <w:b w:val="1"/>
            <w:smallCaps w:val="0"/>
            <w:sz w:val="28"/>
            <w:szCs w:val="28"/>
            <w:rtl w:val="0"/>
          </w:rPr>
          <w:t xml:space="preserve">3.2.2 Server</w:t>
        </w:r>
      </w:hyperlink>
      <w:r w:rsidDel="00000000" w:rsidR="00000000" w:rsidRPr="00000000">
        <w:rPr>
          <w:smallCaps w:val="0"/>
          <w:rtl w:val="0"/>
        </w:rPr>
        <w:tab/>
      </w:r>
      <w:hyperlink w:anchor="35nkun2">
        <w:r w:rsidDel="00000000" w:rsidR="00000000" w:rsidRPr="00000000">
          <w:rPr>
            <w:b w:val="1"/>
            <w:smallCaps w:val="0"/>
            <w:sz w:val="22"/>
            <w:szCs w:val="22"/>
            <w:rtl w:val="0"/>
          </w:rPr>
          <w:t xml:space="preserve">15</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contextualSpacing w:val="0"/>
        <w:rPr>
          <w:b w:val="1"/>
          <w:smallCaps w:val="0"/>
          <w:sz w:val="22"/>
          <w:szCs w:val="22"/>
        </w:rPr>
      </w:pPr>
      <w:hyperlink w:anchor="1ksv4uv">
        <w:r w:rsidDel="00000000" w:rsidR="00000000" w:rsidRPr="00000000">
          <w:rPr>
            <w:b w:val="1"/>
            <w:smallCaps w:val="0"/>
            <w:sz w:val="28"/>
            <w:szCs w:val="28"/>
            <w:rtl w:val="0"/>
          </w:rPr>
          <w:t xml:space="preserve">3.3 Non-functional Requirements</w:t>
        </w:r>
      </w:hyperlink>
      <w:r w:rsidDel="00000000" w:rsidR="00000000" w:rsidRPr="00000000">
        <w:rPr>
          <w:smallCaps w:val="0"/>
          <w:rtl w:val="0"/>
        </w:rPr>
        <w:tab/>
      </w:r>
      <w:hyperlink w:anchor="1ksv4uv">
        <w:r w:rsidDel="00000000" w:rsidR="00000000" w:rsidRPr="00000000">
          <w:rPr>
            <w:b w:val="1"/>
            <w:smallCaps w:val="0"/>
            <w:sz w:val="22"/>
            <w:szCs w:val="22"/>
            <w:rtl w:val="0"/>
          </w:rPr>
          <w:t xml:space="preserve">16</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contextualSpacing w:val="0"/>
        <w:rPr>
          <w:b w:val="1"/>
          <w:smallCaps w:val="0"/>
          <w:sz w:val="22"/>
          <w:szCs w:val="22"/>
        </w:rPr>
      </w:pPr>
      <w:hyperlink w:anchor="1ksv4uv">
        <w:r w:rsidDel="00000000" w:rsidR="00000000" w:rsidRPr="00000000">
          <w:rPr>
            <w:b w:val="1"/>
            <w:smallCaps w:val="0"/>
            <w:sz w:val="28"/>
            <w:szCs w:val="28"/>
            <w:rtl w:val="0"/>
          </w:rPr>
          <w:t xml:space="preserve">3.3.1 Performance requirements</w:t>
        </w:r>
      </w:hyperlink>
      <w:r w:rsidDel="00000000" w:rsidR="00000000" w:rsidRPr="00000000">
        <w:rPr>
          <w:smallCaps w:val="0"/>
          <w:rtl w:val="0"/>
        </w:rPr>
        <w:tab/>
      </w:r>
      <w:hyperlink w:anchor="1ksv4uv">
        <w:r w:rsidDel="00000000" w:rsidR="00000000" w:rsidRPr="00000000">
          <w:rPr>
            <w:b w:val="1"/>
            <w:smallCaps w:val="0"/>
            <w:sz w:val="22"/>
            <w:szCs w:val="22"/>
            <w:rtl w:val="0"/>
          </w:rPr>
          <w:t xml:space="preserve">16</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contextualSpacing w:val="0"/>
        <w:rPr>
          <w:b w:val="1"/>
          <w:smallCaps w:val="0"/>
          <w:sz w:val="22"/>
          <w:szCs w:val="22"/>
        </w:rPr>
      </w:pPr>
      <w:hyperlink w:anchor="1ksv4uv">
        <w:r w:rsidDel="00000000" w:rsidR="00000000" w:rsidRPr="00000000">
          <w:rPr>
            <w:b w:val="1"/>
            <w:smallCaps w:val="0"/>
            <w:sz w:val="28"/>
            <w:szCs w:val="28"/>
            <w:rtl w:val="0"/>
          </w:rPr>
          <w:t xml:space="preserve">3.3.2 Design constraints</w:t>
        </w:r>
      </w:hyperlink>
      <w:r w:rsidDel="00000000" w:rsidR="00000000" w:rsidRPr="00000000">
        <w:rPr>
          <w:smallCaps w:val="0"/>
          <w:rtl w:val="0"/>
        </w:rPr>
        <w:tab/>
      </w:r>
      <w:hyperlink w:anchor="1ksv4uv">
        <w:r w:rsidDel="00000000" w:rsidR="00000000" w:rsidRPr="00000000">
          <w:rPr>
            <w:b w:val="1"/>
            <w:smallCaps w:val="0"/>
            <w:sz w:val="22"/>
            <w:szCs w:val="22"/>
            <w:rtl w:val="0"/>
          </w:rPr>
          <w:t xml:space="preserve">16</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contextualSpacing w:val="0"/>
        <w:rPr>
          <w:b w:val="1"/>
          <w:smallCaps w:val="0"/>
          <w:sz w:val="22"/>
          <w:szCs w:val="22"/>
        </w:rPr>
      </w:pPr>
      <w:hyperlink w:anchor="44sinio">
        <w:r w:rsidDel="00000000" w:rsidR="00000000" w:rsidRPr="00000000">
          <w:rPr>
            <w:b w:val="1"/>
            <w:smallCaps w:val="0"/>
            <w:sz w:val="28"/>
            <w:szCs w:val="28"/>
            <w:rtl w:val="0"/>
          </w:rPr>
          <w:t xml:space="preserve">4. Data Model and Description</w:t>
        </w:r>
      </w:hyperlink>
      <w:r w:rsidDel="00000000" w:rsidR="00000000" w:rsidRPr="00000000">
        <w:rPr>
          <w:smallCaps w:val="0"/>
          <w:rtl w:val="0"/>
        </w:rPr>
        <w:tab/>
      </w:r>
      <w:hyperlink w:anchor="44sinio">
        <w:r w:rsidDel="00000000" w:rsidR="00000000" w:rsidRPr="00000000">
          <w:rPr>
            <w:b w:val="1"/>
            <w:smallCaps w:val="0"/>
            <w:sz w:val="22"/>
            <w:szCs w:val="22"/>
            <w:rtl w:val="0"/>
          </w:rPr>
          <w:t xml:space="preserve">17</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contextualSpacing w:val="0"/>
        <w:rPr>
          <w:b w:val="1"/>
          <w:smallCaps w:val="0"/>
          <w:sz w:val="22"/>
          <w:szCs w:val="22"/>
        </w:rPr>
      </w:pPr>
      <w:hyperlink w:anchor="44sinio">
        <w:r w:rsidDel="00000000" w:rsidR="00000000" w:rsidRPr="00000000">
          <w:rPr>
            <w:b w:val="1"/>
            <w:smallCaps w:val="0"/>
            <w:sz w:val="28"/>
            <w:szCs w:val="28"/>
            <w:rtl w:val="0"/>
          </w:rPr>
          <w:t xml:space="preserve">4.1 Data Description</w:t>
        </w:r>
      </w:hyperlink>
      <w:r w:rsidDel="00000000" w:rsidR="00000000" w:rsidRPr="00000000">
        <w:rPr>
          <w:smallCaps w:val="0"/>
          <w:rtl w:val="0"/>
        </w:rPr>
        <w:tab/>
      </w:r>
      <w:hyperlink w:anchor="44sinio">
        <w:r w:rsidDel="00000000" w:rsidR="00000000" w:rsidRPr="00000000">
          <w:rPr>
            <w:b w:val="1"/>
            <w:smallCaps w:val="0"/>
            <w:sz w:val="22"/>
            <w:szCs w:val="22"/>
            <w:rtl w:val="0"/>
          </w:rPr>
          <w:t xml:space="preserve">17</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contextualSpacing w:val="0"/>
        <w:rPr>
          <w:b w:val="1"/>
          <w:smallCaps w:val="0"/>
          <w:sz w:val="22"/>
          <w:szCs w:val="22"/>
        </w:rPr>
      </w:pPr>
      <w:hyperlink w:anchor="44sinio">
        <w:r w:rsidDel="00000000" w:rsidR="00000000" w:rsidRPr="00000000">
          <w:rPr>
            <w:b w:val="1"/>
            <w:smallCaps w:val="0"/>
            <w:sz w:val="28"/>
            <w:szCs w:val="28"/>
            <w:rtl w:val="0"/>
          </w:rPr>
          <w:t xml:space="preserve">4.1.1 Data objects</w:t>
        </w:r>
      </w:hyperlink>
      <w:r w:rsidDel="00000000" w:rsidR="00000000" w:rsidRPr="00000000">
        <w:rPr>
          <w:smallCaps w:val="0"/>
          <w:rtl w:val="0"/>
        </w:rPr>
        <w:tab/>
      </w:r>
      <w:hyperlink w:anchor="44sinio">
        <w:r w:rsidDel="00000000" w:rsidR="00000000" w:rsidRPr="00000000">
          <w:rPr>
            <w:b w:val="1"/>
            <w:smallCaps w:val="0"/>
            <w:sz w:val="22"/>
            <w:szCs w:val="22"/>
            <w:rtl w:val="0"/>
          </w:rPr>
          <w:t xml:space="preserve">17</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contextualSpacing w:val="0"/>
        <w:rPr>
          <w:b w:val="1"/>
          <w:smallCaps w:val="0"/>
          <w:sz w:val="22"/>
          <w:szCs w:val="22"/>
        </w:rPr>
      </w:pPr>
      <w:hyperlink w:anchor="44sinio">
        <w:r w:rsidDel="00000000" w:rsidR="00000000" w:rsidRPr="00000000">
          <w:rPr>
            <w:b w:val="1"/>
            <w:smallCaps w:val="0"/>
            <w:sz w:val="28"/>
            <w:szCs w:val="28"/>
            <w:rtl w:val="0"/>
          </w:rPr>
          <w:t xml:space="preserve">4.1.1.1 User</w:t>
        </w:r>
      </w:hyperlink>
      <w:r w:rsidDel="00000000" w:rsidR="00000000" w:rsidRPr="00000000">
        <w:rPr>
          <w:smallCaps w:val="0"/>
          <w:rtl w:val="0"/>
        </w:rPr>
        <w:tab/>
      </w:r>
      <w:hyperlink w:anchor="44sinio">
        <w:r w:rsidDel="00000000" w:rsidR="00000000" w:rsidRPr="00000000">
          <w:rPr>
            <w:b w:val="1"/>
            <w:smallCaps w:val="0"/>
            <w:sz w:val="22"/>
            <w:szCs w:val="22"/>
            <w:rtl w:val="0"/>
          </w:rPr>
          <w:t xml:space="preserve">18</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contextualSpacing w:val="0"/>
        <w:rPr>
          <w:b w:val="1"/>
          <w:smallCaps w:val="0"/>
          <w:sz w:val="22"/>
          <w:szCs w:val="22"/>
        </w:rPr>
      </w:pPr>
      <w:hyperlink w:anchor="2jxsxqh">
        <w:r w:rsidDel="00000000" w:rsidR="00000000" w:rsidRPr="00000000">
          <w:rPr>
            <w:b w:val="1"/>
            <w:smallCaps w:val="0"/>
            <w:sz w:val="28"/>
            <w:szCs w:val="28"/>
            <w:rtl w:val="0"/>
          </w:rPr>
          <w:t xml:space="preserve">4.1.1.2 Item</w:t>
        </w:r>
      </w:hyperlink>
      <w:r w:rsidDel="00000000" w:rsidR="00000000" w:rsidRPr="00000000">
        <w:rPr>
          <w:smallCaps w:val="0"/>
          <w:rtl w:val="0"/>
        </w:rPr>
        <w:tab/>
      </w:r>
      <w:hyperlink w:anchor="2jxsxqh">
        <w:r w:rsidDel="00000000" w:rsidR="00000000" w:rsidRPr="00000000">
          <w:rPr>
            <w:b w:val="1"/>
            <w:smallCaps w:val="0"/>
            <w:sz w:val="22"/>
            <w:szCs w:val="22"/>
            <w:rtl w:val="0"/>
          </w:rPr>
          <w:t xml:space="preserve">18</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2jxsxqh">
        <w:r w:rsidDel="00000000" w:rsidR="00000000" w:rsidRPr="00000000">
          <w:rPr>
            <w:b w:val="1"/>
            <w:smallCaps w:val="0"/>
            <w:sz w:val="28"/>
            <w:szCs w:val="28"/>
            <w:rtl w:val="0"/>
          </w:rPr>
          <w:t xml:space="preserve">4.1.1.3 Recommendation</w:t>
        </w:r>
      </w:hyperlink>
      <w:r w:rsidDel="00000000" w:rsidR="00000000" w:rsidRPr="00000000">
        <w:rPr>
          <w:smallCaps w:val="0"/>
          <w:rtl w:val="0"/>
        </w:rPr>
        <w:tab/>
      </w:r>
      <w:hyperlink w:anchor="2jxsxqh">
        <w:r w:rsidDel="00000000" w:rsidR="00000000" w:rsidRPr="00000000">
          <w:rPr>
            <w:b w:val="1"/>
            <w:smallCaps w:val="0"/>
            <w:sz w:val="22"/>
            <w:szCs w:val="22"/>
            <w:rtl w:val="0"/>
          </w:rPr>
          <w:t xml:space="preserve">19</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z337ya">
        <w:r w:rsidDel="00000000" w:rsidR="00000000" w:rsidRPr="00000000">
          <w:rPr>
            <w:b w:val="1"/>
            <w:smallCaps w:val="0"/>
            <w:sz w:val="28"/>
            <w:szCs w:val="28"/>
            <w:rtl w:val="0"/>
          </w:rPr>
          <w:t xml:space="preserve">4.1.1.4 UserManager</w:t>
        </w:r>
      </w:hyperlink>
      <w:r w:rsidDel="00000000" w:rsidR="00000000" w:rsidRPr="00000000">
        <w:rPr>
          <w:smallCaps w:val="0"/>
          <w:rtl w:val="0"/>
        </w:rPr>
        <w:tab/>
      </w:r>
      <w:hyperlink w:anchor="z337ya">
        <w:r w:rsidDel="00000000" w:rsidR="00000000" w:rsidRPr="00000000">
          <w:rPr>
            <w:b w:val="1"/>
            <w:smallCaps w:val="0"/>
            <w:sz w:val="22"/>
            <w:szCs w:val="22"/>
            <w:rtl w:val="0"/>
          </w:rPr>
          <w:t xml:space="preserve">19</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z337ya">
        <w:r w:rsidDel="00000000" w:rsidR="00000000" w:rsidRPr="00000000">
          <w:rPr>
            <w:b w:val="1"/>
            <w:smallCaps w:val="0"/>
            <w:sz w:val="28"/>
            <w:szCs w:val="28"/>
            <w:rtl w:val="0"/>
          </w:rPr>
          <w:t xml:space="preserve">4.1.1.5 </w:t>
        </w:r>
      </w:hyperlink>
      <w:hyperlink w:anchor="z337ya">
        <w:r w:rsidDel="00000000" w:rsidR="00000000" w:rsidRPr="00000000">
          <w:rPr>
            <w:b w:val="1"/>
            <w:sz w:val="28"/>
            <w:szCs w:val="28"/>
            <w:rtl w:val="0"/>
          </w:rPr>
          <w:t xml:space="preserve">Evaluation Measures</w:t>
        </w:r>
      </w:hyperlink>
      <w:r w:rsidDel="00000000" w:rsidR="00000000" w:rsidRPr="00000000">
        <w:rPr>
          <w:smallCaps w:val="0"/>
          <w:rtl w:val="0"/>
        </w:rPr>
        <w:tab/>
      </w:r>
      <w:hyperlink w:anchor="z337ya">
        <w:r w:rsidDel="00000000" w:rsidR="00000000" w:rsidRPr="00000000">
          <w:rPr>
            <w:b w:val="1"/>
            <w:smallCaps w:val="0"/>
            <w:sz w:val="22"/>
            <w:szCs w:val="22"/>
            <w:rtl w:val="0"/>
          </w:rPr>
          <w:t xml:space="preserve">19</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3j2qqm3">
        <w:r w:rsidDel="00000000" w:rsidR="00000000" w:rsidRPr="00000000">
          <w:rPr>
            <w:b w:val="1"/>
            <w:smallCaps w:val="0"/>
            <w:sz w:val="28"/>
            <w:szCs w:val="28"/>
            <w:rtl w:val="0"/>
          </w:rPr>
          <w:t xml:space="preserve">4.1.2 Data dictionary</w:t>
        </w:r>
      </w:hyperlink>
      <w:r w:rsidDel="00000000" w:rsidR="00000000" w:rsidRPr="00000000">
        <w:rPr>
          <w:smallCaps w:val="0"/>
          <w:rtl w:val="0"/>
        </w:rPr>
        <w:tab/>
      </w:r>
      <w:hyperlink w:anchor="3j2qqm3">
        <w:r w:rsidDel="00000000" w:rsidR="00000000" w:rsidRPr="00000000">
          <w:rPr>
            <w:b w:val="1"/>
            <w:smallCaps w:val="0"/>
            <w:sz w:val="22"/>
            <w:szCs w:val="22"/>
            <w:rtl w:val="0"/>
          </w:rPr>
          <w:t xml:space="preserve">20</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3j2qqm3">
        <w:r w:rsidDel="00000000" w:rsidR="00000000" w:rsidRPr="00000000">
          <w:rPr>
            <w:b w:val="1"/>
            <w:smallCaps w:val="0"/>
            <w:sz w:val="28"/>
            <w:szCs w:val="28"/>
            <w:rtl w:val="0"/>
          </w:rPr>
          <w:t xml:space="preserve">5. Behavioral Model and Description</w:t>
        </w:r>
      </w:hyperlink>
      <w:r w:rsidDel="00000000" w:rsidR="00000000" w:rsidRPr="00000000">
        <w:rPr>
          <w:smallCaps w:val="0"/>
          <w:rtl w:val="0"/>
        </w:rPr>
        <w:tab/>
      </w:r>
      <w:hyperlink w:anchor="3j2qqm3">
        <w:r w:rsidDel="00000000" w:rsidR="00000000" w:rsidRPr="00000000">
          <w:rPr>
            <w:b w:val="1"/>
            <w:smallCaps w:val="0"/>
            <w:sz w:val="22"/>
            <w:szCs w:val="22"/>
            <w:rtl w:val="0"/>
          </w:rPr>
          <w:t xml:space="preserve">20</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3j2qqm3">
        <w:r w:rsidDel="00000000" w:rsidR="00000000" w:rsidRPr="00000000">
          <w:rPr>
            <w:b w:val="1"/>
            <w:smallCaps w:val="0"/>
            <w:sz w:val="28"/>
            <w:szCs w:val="28"/>
            <w:rtl w:val="0"/>
          </w:rPr>
          <w:t xml:space="preserve">5.1 Description for software behavior</w:t>
        </w:r>
      </w:hyperlink>
      <w:r w:rsidDel="00000000" w:rsidR="00000000" w:rsidRPr="00000000">
        <w:rPr>
          <w:smallCaps w:val="0"/>
          <w:rtl w:val="0"/>
        </w:rPr>
        <w:tab/>
      </w:r>
      <w:hyperlink w:anchor="3j2qqm3">
        <w:r w:rsidDel="00000000" w:rsidR="00000000" w:rsidRPr="00000000">
          <w:rPr>
            <w:b w:val="1"/>
            <w:smallCaps w:val="0"/>
            <w:sz w:val="22"/>
            <w:szCs w:val="22"/>
            <w:rtl w:val="0"/>
          </w:rPr>
          <w:t xml:space="preserve">20</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1y810tw">
        <w:r w:rsidDel="00000000" w:rsidR="00000000" w:rsidRPr="00000000">
          <w:rPr>
            <w:b w:val="1"/>
            <w:smallCaps w:val="0"/>
            <w:sz w:val="28"/>
            <w:szCs w:val="28"/>
            <w:rtl w:val="0"/>
          </w:rPr>
          <w:t xml:space="preserve">5.2 State Transition Diagrams</w:t>
        </w:r>
      </w:hyperlink>
      <w:r w:rsidDel="00000000" w:rsidR="00000000" w:rsidRPr="00000000">
        <w:rPr>
          <w:smallCaps w:val="0"/>
          <w:rtl w:val="0"/>
        </w:rPr>
        <w:tab/>
      </w:r>
      <w:hyperlink w:anchor="1y810tw">
        <w:r w:rsidDel="00000000" w:rsidR="00000000" w:rsidRPr="00000000">
          <w:rPr>
            <w:b w:val="1"/>
            <w:smallCaps w:val="0"/>
            <w:sz w:val="22"/>
            <w:szCs w:val="22"/>
            <w:rtl w:val="0"/>
          </w:rPr>
          <w:t xml:space="preserve">21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1y810tw">
        <w:r w:rsidDel="00000000" w:rsidR="00000000" w:rsidRPr="00000000">
          <w:rPr>
            <w:b w:val="1"/>
            <w:smallCaps w:val="0"/>
            <w:sz w:val="28"/>
            <w:szCs w:val="28"/>
            <w:rtl w:val="0"/>
          </w:rPr>
          <w:t xml:space="preserve">6. Planning</w:t>
        </w:r>
      </w:hyperlink>
      <w:r w:rsidDel="00000000" w:rsidR="00000000" w:rsidRPr="00000000">
        <w:rPr>
          <w:smallCaps w:val="0"/>
          <w:rtl w:val="0"/>
        </w:rPr>
        <w:tab/>
      </w:r>
      <w:hyperlink w:anchor="1y810tw">
        <w:r w:rsidDel="00000000" w:rsidR="00000000" w:rsidRPr="00000000">
          <w:rPr>
            <w:b w:val="1"/>
            <w:smallCaps w:val="0"/>
            <w:sz w:val="22"/>
            <w:szCs w:val="22"/>
            <w:rtl w:val="0"/>
          </w:rPr>
          <w:t xml:space="preserve">21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1y810tw">
        <w:r w:rsidDel="00000000" w:rsidR="00000000" w:rsidRPr="00000000">
          <w:rPr>
            <w:b w:val="1"/>
            <w:smallCaps w:val="0"/>
            <w:sz w:val="28"/>
            <w:szCs w:val="28"/>
            <w:rtl w:val="0"/>
          </w:rPr>
          <w:t xml:space="preserve">6.1 Team Structure</w:t>
        </w:r>
      </w:hyperlink>
      <w:r w:rsidDel="00000000" w:rsidR="00000000" w:rsidRPr="00000000">
        <w:rPr>
          <w:smallCaps w:val="0"/>
          <w:rtl w:val="0"/>
        </w:rPr>
        <w:tab/>
      </w:r>
      <w:hyperlink w:anchor="1y810tw">
        <w:r w:rsidDel="00000000" w:rsidR="00000000" w:rsidRPr="00000000">
          <w:rPr>
            <w:b w:val="1"/>
            <w:smallCaps w:val="0"/>
            <w:sz w:val="22"/>
            <w:szCs w:val="22"/>
            <w:rtl w:val="0"/>
          </w:rPr>
          <w:t xml:space="preserve">21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4i7ojhp">
        <w:r w:rsidDel="00000000" w:rsidR="00000000" w:rsidRPr="00000000">
          <w:rPr>
            <w:b w:val="1"/>
            <w:smallCaps w:val="0"/>
            <w:sz w:val="28"/>
            <w:szCs w:val="28"/>
            <w:rtl w:val="0"/>
          </w:rPr>
          <w:t xml:space="preserve">6.2 Estimation (Basic Schedule)</w:t>
        </w:r>
      </w:hyperlink>
      <w:r w:rsidDel="00000000" w:rsidR="00000000" w:rsidRPr="00000000">
        <w:rPr>
          <w:smallCaps w:val="0"/>
          <w:rtl w:val="0"/>
        </w:rPr>
        <w:tab/>
      </w:r>
      <w:hyperlink w:anchor="4i7ojhp">
        <w:r w:rsidDel="00000000" w:rsidR="00000000" w:rsidRPr="00000000">
          <w:rPr>
            <w:b w:val="1"/>
            <w:smallCaps w:val="0"/>
            <w:sz w:val="22"/>
            <w:szCs w:val="22"/>
            <w:rtl w:val="0"/>
          </w:rPr>
          <w:t xml:space="preserve">22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contextualSpacing w:val="0"/>
        <w:rPr>
          <w:b w:val="1"/>
          <w:smallCaps w:val="0"/>
          <w:sz w:val="22"/>
          <w:szCs w:val="22"/>
        </w:rPr>
      </w:pPr>
      <w:hyperlink w:anchor="4i7ojhp">
        <w:r w:rsidDel="00000000" w:rsidR="00000000" w:rsidRPr="00000000">
          <w:rPr>
            <w:b w:val="1"/>
            <w:smallCaps w:val="0"/>
            <w:sz w:val="28"/>
            <w:szCs w:val="28"/>
            <w:rtl w:val="0"/>
          </w:rPr>
          <w:t xml:space="preserve">6.3 Process Model</w:t>
        </w:r>
      </w:hyperlink>
      <w:r w:rsidDel="00000000" w:rsidR="00000000" w:rsidRPr="00000000">
        <w:rPr>
          <w:smallCaps w:val="0"/>
          <w:rtl w:val="0"/>
        </w:rPr>
        <w:tab/>
      </w:r>
      <w:hyperlink w:anchor="4i7ojhp">
        <w:r w:rsidDel="00000000" w:rsidR="00000000" w:rsidRPr="00000000">
          <w:rPr>
            <w:b w:val="1"/>
            <w:smallCaps w:val="0"/>
            <w:sz w:val="22"/>
            <w:szCs w:val="22"/>
            <w:rtl w:val="0"/>
          </w:rPr>
          <w:t xml:space="preserve">22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760"/>
        </w:tabs>
        <w:spacing w:line="240" w:lineRule="auto"/>
        <w:contextualSpacing w:val="0"/>
        <w:rPr>
          <w:b w:val="1"/>
          <w:smallCaps w:val="0"/>
          <w:sz w:val="22"/>
          <w:szCs w:val="22"/>
        </w:rPr>
      </w:pPr>
      <w:hyperlink w:anchor="2xcytpi">
        <w:r w:rsidDel="00000000" w:rsidR="00000000" w:rsidRPr="00000000">
          <w:rPr>
            <w:b w:val="1"/>
            <w:smallCaps w:val="0"/>
            <w:sz w:val="28"/>
            <w:szCs w:val="28"/>
            <w:rtl w:val="0"/>
          </w:rPr>
          <w:t xml:space="preserve">7. Conclusion</w:t>
        </w:r>
      </w:hyperlink>
      <w:r w:rsidDel="00000000" w:rsidR="00000000" w:rsidRPr="00000000">
        <w:rPr>
          <w:smallCaps w:val="0"/>
          <w:rtl w:val="0"/>
        </w:rPr>
        <w:tab/>
      </w:r>
      <w:hyperlink w:anchor="2xcytpi">
        <w:r w:rsidDel="00000000" w:rsidR="00000000" w:rsidRPr="00000000">
          <w:rPr>
            <w:b w:val="1"/>
            <w:smallCaps w:val="0"/>
            <w:sz w:val="22"/>
            <w:szCs w:val="22"/>
            <w:rtl w:val="0"/>
          </w:rPr>
          <w:t xml:space="preserve">23</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color w:val="4f81bd"/>
          <w:sz w:val="28"/>
          <w:szCs w:val="28"/>
        </w:rPr>
      </w:pPr>
      <w:r w:rsidDel="00000000" w:rsidR="00000000" w:rsidRPr="00000000">
        <w:br w:type="page"/>
      </w:r>
      <w:bookmarkStart w:colFirst="0" w:colLast="0" w:name="3znysh7" w:id="1"/>
      <w:bookmarkEnd w:id="1"/>
      <w:r w:rsidDel="00000000" w:rsidR="00000000" w:rsidRPr="00000000">
        <w:rPr>
          <w:b w:val="1"/>
          <w:smallCaps w:val="0"/>
          <w:color w:val="4f81bd"/>
          <w:sz w:val="28"/>
          <w:szCs w:val="28"/>
          <w:rtl w:val="0"/>
        </w:rPr>
        <w:t xml:space="preserve">1.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3"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2" w:lineRule="auto"/>
        <w:ind w:left="40" w:firstLine="0"/>
        <w:contextualSpacing w:val="0"/>
        <w:jc w:val="both"/>
        <w:rPr>
          <w:smallCaps w:val="0"/>
        </w:rPr>
      </w:pPr>
      <w:r w:rsidDel="00000000" w:rsidR="00000000" w:rsidRPr="00000000">
        <w:rPr>
          <w:smallCaps w:val="0"/>
          <w:rtl w:val="0"/>
        </w:rPr>
        <w:t xml:space="preserve">This software requirement specification (SRS) report expresses complete description about Recommendation System Project. This document includes all the functions and specifications with their explanations to solve related problems as a project of </w:t>
      </w:r>
      <w:r w:rsidDel="00000000" w:rsidR="00000000" w:rsidRPr="00000000">
        <w:rPr>
          <w:rtl w:val="0"/>
        </w:rPr>
        <w:t xml:space="preserve">Thapar Institute of  Engineering</w:t>
      </w:r>
      <w:r w:rsidDel="00000000" w:rsidR="00000000" w:rsidRPr="00000000">
        <w:rPr>
          <w:smallCaps w:val="0"/>
          <w:rtl w:val="0"/>
        </w:rPr>
        <w:t xml:space="preserve"> </w:t>
      </w:r>
      <w:r w:rsidDel="00000000" w:rsidR="00000000" w:rsidRPr="00000000">
        <w:rPr>
          <w:rtl w:val="0"/>
        </w:rPr>
        <w:t xml:space="preserve">Technology</w:t>
      </w:r>
      <w:r w:rsidDel="00000000" w:rsidR="00000000" w:rsidRPr="00000000">
        <w:rPr>
          <w:smallCaps w:val="0"/>
          <w:rtl w:val="0"/>
        </w:rPr>
        <w:t xml:space="preserve"> Computer Engineering Department.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3"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 w:firstLine="0"/>
        <w:contextualSpacing w:val="0"/>
        <w:rPr>
          <w:b w:val="1"/>
          <w:smallCaps w:val="0"/>
          <w:color w:val="4f81bd"/>
          <w:sz w:val="28"/>
          <w:szCs w:val="28"/>
        </w:rPr>
      </w:pPr>
      <w:r w:rsidDel="00000000" w:rsidR="00000000" w:rsidRPr="00000000">
        <w:rPr>
          <w:b w:val="1"/>
          <w:smallCaps w:val="0"/>
          <w:color w:val="4f81bd"/>
          <w:sz w:val="28"/>
          <w:szCs w:val="28"/>
          <w:rtl w:val="0"/>
        </w:rPr>
        <w:t xml:space="preserve">1.1 Problem Definition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50" w:lineRule="auto"/>
        <w:ind w:left="0" w:firstLine="0"/>
        <w:contextualSpacing w:val="0"/>
        <w:jc w:val="both"/>
        <w:rPr>
          <w:b w:val="1"/>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50" w:lineRule="auto"/>
        <w:ind w:left="0" w:firstLine="0"/>
        <w:contextualSpacing w:val="0"/>
        <w:jc w:val="both"/>
        <w:rPr>
          <w:smallCaps w:val="0"/>
        </w:rPr>
      </w:pPr>
      <w:r w:rsidDel="00000000" w:rsidR="00000000" w:rsidRPr="00000000">
        <w:rPr>
          <w:smallCaps w:val="0"/>
          <w:rtl w:val="0"/>
        </w:rPr>
        <w:t xml:space="preserve">We are working on some common problems the recommender systems face and trying to improve the current solutions on these problems to increase the accuracy of the recommendations. The main issues would be huge, dense &amp; sparse data sizes. There also may be issues about similarity, calculations, and data integration. To make the picture more clear, if we are to specify data integration process as an example, to integrate data from different sources requires combining heterogeneous data sources under a single query interface which raise an important issue.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2" w:lineRule="auto"/>
        <w:ind w:left="40" w:firstLine="0"/>
        <w:contextualSpacing w:val="0"/>
        <w:jc w:val="both"/>
        <w:rPr>
          <w:smallCaps w:val="0"/>
        </w:rPr>
      </w:pPr>
      <w:r w:rsidDel="00000000" w:rsidR="00000000" w:rsidRPr="00000000">
        <w:rPr>
          <w:smallCaps w:val="0"/>
          <w:rtl w:val="0"/>
        </w:rPr>
        <w:t xml:space="preserve">The problem about huge and dense data is that it may lead to the need of more complex calculations with inefficient speed. Therefore we need to work heavily on different paradigms, algorithms, and databases to create an efficient solution even for very large data 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 w:lineRule="auto"/>
        <w:ind w:left="40" w:firstLine="0"/>
        <w:contextualSpacing w:val="0"/>
        <w:jc w:val="both"/>
        <w:rPr>
          <w:smallCaps w:val="0"/>
        </w:rPr>
      </w:pPr>
      <w:r w:rsidDel="00000000" w:rsidR="00000000" w:rsidRPr="00000000">
        <w:rPr>
          <w:smallCaps w:val="0"/>
          <w:rtl w:val="0"/>
        </w:rPr>
        <w:t xml:space="preserve">Sparsity of data is also a major issue, because no matter how well the algorithms are, if there is no data to process, this system will be of no use. Therefore we need to create solutions to also deal with these situations.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6"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40" w:firstLine="0"/>
        <w:contextualSpacing w:val="0"/>
        <w:rPr>
          <w:b w:val="1"/>
          <w:smallCaps w:val="0"/>
          <w:color w:val="4f81bd"/>
          <w:sz w:val="28"/>
          <w:szCs w:val="28"/>
        </w:rPr>
      </w:pPr>
      <w:r w:rsidDel="00000000" w:rsidR="00000000" w:rsidRPr="00000000">
        <w:rPr>
          <w:b w:val="1"/>
          <w:smallCaps w:val="0"/>
          <w:color w:val="4f81bd"/>
          <w:sz w:val="28"/>
          <w:szCs w:val="28"/>
          <w:rtl w:val="0"/>
        </w:rPr>
        <w:t xml:space="preserve">1.2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2" w:lineRule="auto"/>
        <w:ind w:left="40" w:firstLine="0"/>
        <w:contextualSpacing w:val="0"/>
        <w:jc w:val="both"/>
        <w:rPr>
          <w:smallCaps w:val="0"/>
        </w:rPr>
      </w:pPr>
      <w:r w:rsidDel="00000000" w:rsidR="00000000" w:rsidRPr="00000000">
        <w:rPr>
          <w:smallCaps w:val="0"/>
          <w:rtl w:val="0"/>
        </w:rPr>
        <w:t xml:space="preserve">The purpose of this document is to present a detailed description of the Recommender System that </w:t>
      </w:r>
      <w:r w:rsidDel="00000000" w:rsidR="00000000" w:rsidRPr="00000000">
        <w:rPr>
          <w:rtl w:val="0"/>
        </w:rPr>
        <w:t xml:space="preserve">our team</w:t>
      </w:r>
      <w:r w:rsidDel="00000000" w:rsidR="00000000" w:rsidRPr="00000000">
        <w:rPr>
          <w:smallCaps w:val="0"/>
          <w:rtl w:val="0"/>
        </w:rPr>
        <w:t xml:space="preserve"> will design and implement. It will explain the purpose and features of the system, the interfaces of the system, what the system will do, the constraints under which it must operate This document is intended for both the stakeholders and the developers of the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8" w:lineRule="auto"/>
        <w:contextualSpacing w:val="0"/>
        <w:rPr>
          <w:smallCaps w:val="0"/>
        </w:rPr>
      </w:pPr>
      <w:r w:rsidDel="00000000" w:rsidR="00000000" w:rsidRPr="00000000">
        <w:rPr>
          <w:smallCaps w:val="0"/>
          <w:rtl w:val="0"/>
        </w:rPr>
        <w:t xml:space="preserve">The corresponding environments that this project will be integrated to are supposed to and probably will have a large number and variety of users in which many of them need suc</w:t>
      </w:r>
      <w:r w:rsidDel="00000000" w:rsidR="00000000" w:rsidRPr="00000000">
        <w:rPr>
          <w:rtl w:val="0"/>
        </w:rPr>
        <w:t xml:space="preserve">h </w:t>
      </w:r>
      <w:r w:rsidDel="00000000" w:rsidR="00000000" w:rsidRPr="00000000">
        <w:rPr>
          <w:smallCaps w:val="0"/>
          <w:rtl w:val="0"/>
        </w:rPr>
        <w:t xml:space="preserve">system to find whatever it is they need. The users may or may not be aware of their need for a recommendation feature on the software or website they are using, but such features can increase efficiency and save time to users, while they are looking in a place where there is a large number and variety of content which causes them to waste a lot of time to find what they need. From another point of view, there might be users that don’t exactly know what they are looking for and such situations can also make a useful solution out of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1"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 w:firstLine="0"/>
        <w:contextualSpacing w:val="0"/>
        <w:rPr>
          <w:b w:val="1"/>
          <w:smallCaps w:val="0"/>
          <w:color w:val="4f81bd"/>
          <w:sz w:val="28"/>
          <w:szCs w:val="28"/>
        </w:rPr>
      </w:pPr>
      <w:r w:rsidDel="00000000" w:rsidR="00000000" w:rsidRPr="00000000">
        <w:rPr>
          <w:b w:val="1"/>
          <w:smallCaps w:val="0"/>
          <w:color w:val="4f81bd"/>
          <w:sz w:val="28"/>
          <w:szCs w:val="28"/>
          <w:rtl w:val="0"/>
        </w:rPr>
        <w:t xml:space="preserve">1.3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7" w:lineRule="auto"/>
        <w:ind w:left="40" w:right="40" w:firstLine="0"/>
        <w:contextualSpacing w:val="0"/>
        <w:jc w:val="both"/>
        <w:rPr>
          <w:smallCaps w:val="0"/>
        </w:rPr>
      </w:pPr>
      <w:r w:rsidDel="00000000" w:rsidR="00000000" w:rsidRPr="00000000">
        <w:rPr>
          <w:smallCaps w:val="0"/>
          <w:rtl w:val="0"/>
        </w:rPr>
        <w:t xml:space="preserve">The goal is to design a recommender system on </w:t>
      </w:r>
      <w:r w:rsidDel="00000000" w:rsidR="00000000" w:rsidRPr="00000000">
        <w:rPr>
          <w:rtl w:val="0"/>
        </w:rPr>
        <w:t xml:space="preserve">movie</w:t>
      </w:r>
      <w:r w:rsidDel="00000000" w:rsidR="00000000" w:rsidRPr="00000000">
        <w:rPr>
          <w:smallCaps w:val="0"/>
          <w:rtl w:val="0"/>
        </w:rPr>
        <w:t xml:space="preserve"> domain. The system will be composed of server side components and client side components. The server-side component will manage the database operations and algorithms that produce recommendation results. The client-side components will be graphical interfaces that are integrated into corresponding larger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2" w:lineRule="auto"/>
        <w:ind w:left="40" w:right="40" w:firstLine="0"/>
        <w:contextualSpacing w:val="0"/>
        <w:jc w:val="both"/>
        <w:rPr>
          <w:smallCaps w:val="0"/>
        </w:rPr>
      </w:pPr>
      <w:r w:rsidDel="00000000" w:rsidR="00000000" w:rsidRPr="00000000">
        <w:rPr>
          <w:smallCaps w:val="0"/>
          <w:rtl w:val="0"/>
        </w:rPr>
        <w:t xml:space="preserve">Generally, a </w:t>
      </w:r>
      <w:r w:rsidDel="00000000" w:rsidR="00000000" w:rsidRPr="00000000">
        <w:rPr>
          <w:rtl w:val="0"/>
        </w:rPr>
        <w:t xml:space="preserve">movie</w:t>
      </w:r>
      <w:r w:rsidDel="00000000" w:rsidR="00000000" w:rsidRPr="00000000">
        <w:rPr>
          <w:smallCaps w:val="0"/>
          <w:rtl w:val="0"/>
        </w:rPr>
        <w:t xml:space="preserve"> recommender system consists of three key components: users, items and user-item matching algorithms. So, the background of our product is becoming more important than foreground component. At the background, the system will gather data from both users and items. To be more specific and precise, those data can be classified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tabs>
          <w:tab w:val="left" w:pos="760"/>
        </w:tabs>
        <w:spacing w:line="311.99999999999994" w:lineRule="auto"/>
        <w:ind w:left="760" w:right="40" w:hanging="364"/>
        <w:contextualSpacing w:val="1"/>
        <w:jc w:val="both"/>
      </w:pPr>
      <w:r w:rsidDel="00000000" w:rsidR="00000000" w:rsidRPr="00000000">
        <w:rPr>
          <w:smallCaps w:val="0"/>
          <w:rtl w:val="0"/>
        </w:rPr>
        <w:t xml:space="preserve">User Modeling [1] : Suggest that user data can be categorized into 2 domains: User Profile Data and User Listening Experience Data (shown in Table 1 and Table 2).[2]: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8" w:lineRule="auto"/>
        <w:contextualSpacing w:val="0"/>
        <w:rPr>
          <w:smallCaps w:val="0"/>
        </w:rPr>
      </w:pPr>
      <w:r w:rsidDel="00000000" w:rsidR="00000000" w:rsidRPr="00000000">
        <w:rPr>
          <w:rtl w:val="0"/>
        </w:rPr>
      </w:r>
    </w:p>
    <w:tbl>
      <w:tblPr>
        <w:tblStyle w:val="Table1"/>
        <w:tblW w:w="94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275"/>
        <w:tblGridChange w:id="0">
          <w:tblGrid>
            <w:gridCol w:w="2205"/>
            <w:gridCol w:w="7275"/>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b w:val="1"/>
                <w:smallCaps w:val="0"/>
              </w:rPr>
            </w:pPr>
            <w:r w:rsidDel="00000000" w:rsidR="00000000" w:rsidRPr="00000000">
              <w:rPr>
                <w:b w:val="1"/>
                <w:smallCaps w:val="0"/>
                <w:rtl w:val="0"/>
              </w:rPr>
              <w:t xml:space="preserve">Data Type</w:t>
            </w:r>
          </w:p>
        </w:tc>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b w:val="1"/>
                <w:smallCaps w:val="0"/>
              </w:rPr>
            </w:pPr>
            <w:r w:rsidDel="00000000" w:rsidR="00000000" w:rsidRPr="00000000">
              <w:rPr>
                <w:b w:val="1"/>
                <w:smallCaps w:val="0"/>
                <w:rtl w:val="0"/>
              </w:rPr>
              <w:t xml:space="preserve">Example</w:t>
            </w:r>
          </w:p>
        </w:tc>
      </w:tr>
      <w:tr>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5" w:lineRule="auto"/>
              <w:contextualSpacing w:val="0"/>
              <w:jc w:val="center"/>
              <w:rPr>
                <w:smallCaps w:val="0"/>
              </w:rPr>
            </w:pPr>
            <w:r w:rsidDel="00000000" w:rsidR="00000000" w:rsidRPr="00000000">
              <w:rPr>
                <w:smallCaps w:val="0"/>
                <w:rtl w:val="0"/>
              </w:rPr>
              <w:t xml:space="preserve">Demographic</w:t>
            </w:r>
          </w:p>
        </w:tc>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5" w:lineRule="auto"/>
              <w:ind w:left="100" w:firstLine="0"/>
              <w:contextualSpacing w:val="0"/>
              <w:rPr>
                <w:smallCaps w:val="0"/>
              </w:rPr>
            </w:pPr>
            <w:r w:rsidDel="00000000" w:rsidR="00000000" w:rsidRPr="00000000">
              <w:rPr>
                <w:smallCaps w:val="0"/>
                <w:rtl w:val="0"/>
              </w:rPr>
              <w:t xml:space="preserve">Age, marital status, gender etc.</w:t>
            </w:r>
          </w:p>
        </w:tc>
      </w:tr>
      <w:tr>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mallCaps w:val="0"/>
              </w:rPr>
            </w:pPr>
            <w:r w:rsidDel="00000000" w:rsidR="00000000" w:rsidRPr="00000000">
              <w:rPr>
                <w:smallCaps w:val="0"/>
                <w:rtl w:val="0"/>
              </w:rPr>
              <w:t xml:space="preserve">Geographic</w:t>
            </w:r>
          </w:p>
        </w:tc>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smallCaps w:val="0"/>
              </w:rPr>
            </w:pPr>
            <w:r w:rsidDel="00000000" w:rsidR="00000000" w:rsidRPr="00000000">
              <w:rPr>
                <w:smallCaps w:val="0"/>
                <w:rtl w:val="0"/>
              </w:rPr>
              <w:t xml:space="preserve">Location, city, country etc</w:t>
            </w:r>
          </w:p>
        </w:tc>
      </w:tr>
      <w:tr>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mallCaps w:val="0"/>
              </w:rPr>
            </w:pPr>
            <w:r w:rsidDel="00000000" w:rsidR="00000000" w:rsidRPr="00000000">
              <w:rPr>
                <w:smallCaps w:val="0"/>
                <w:rtl w:val="0"/>
              </w:rPr>
              <w:t xml:space="preserve">Psychographic</w:t>
            </w:r>
          </w:p>
        </w:tc>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smallCaps w:val="0"/>
              </w:rPr>
            </w:pPr>
            <w:r w:rsidDel="00000000" w:rsidR="00000000" w:rsidRPr="00000000">
              <w:rPr>
                <w:smallCaps w:val="0"/>
                <w:rtl w:val="0"/>
              </w:rPr>
              <w:t xml:space="preserve">Stable: interests, lifestyle, personality etc.</w:t>
            </w:r>
          </w:p>
        </w:tc>
      </w:tr>
      <w:tr>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smallCaps w:val="0"/>
              </w:rPr>
            </w:pPr>
            <w:r w:rsidDel="00000000" w:rsidR="00000000" w:rsidRPr="00000000">
              <w:rPr>
                <w:smallCaps w:val="0"/>
                <w:rtl w:val="0"/>
              </w:rPr>
              <w:t xml:space="preserve">Fluid: mood, attitude, opinions etc.</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ind w:left="400" w:firstLine="0"/>
        <w:contextualSpacing w:val="0"/>
        <w:jc w:val="center"/>
        <w:rPr/>
      </w:pPr>
      <w:r w:rsidDel="00000000" w:rsidR="00000000" w:rsidRPr="00000000">
        <w:rPr>
          <w:rtl w:val="0"/>
        </w:rPr>
        <w:t xml:space="preserve">Table 1. User Profile Data Classification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3"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8" w:lineRule="auto"/>
        <w:ind w:left="20" w:right="40" w:firstLine="0"/>
        <w:contextualSpacing w:val="0"/>
        <w:jc w:val="both"/>
        <w:rPr>
          <w:smallCaps w:val="0"/>
        </w:rPr>
      </w:pPr>
      <w:r w:rsidDel="00000000" w:rsidR="00000000" w:rsidRPr="00000000">
        <w:rPr>
          <w:smallCaps w:val="0"/>
          <w:rtl w:val="0"/>
        </w:rPr>
        <w:t xml:space="preserve">By using both user and item related data and relationship between them, our software will produce meaningful </w:t>
      </w:r>
      <w:r w:rsidDel="00000000" w:rsidR="00000000" w:rsidRPr="00000000">
        <w:rPr>
          <w:rtl w:val="0"/>
        </w:rPr>
        <w:t xml:space="preserve">movie</w:t>
      </w:r>
      <w:r w:rsidDel="00000000" w:rsidR="00000000" w:rsidRPr="00000000">
        <w:rPr>
          <w:smallCaps w:val="0"/>
          <w:rtl w:val="0"/>
        </w:rPr>
        <w:t xml:space="preserve"> recommendations to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3" w:lineRule="auto"/>
        <w:ind w:left="20" w:right="40" w:firstLine="0"/>
        <w:contextualSpacing w:val="0"/>
        <w:jc w:val="both"/>
        <w:rPr>
          <w:smallCaps w:val="0"/>
        </w:rPr>
      </w:pPr>
      <w:r w:rsidDel="00000000" w:rsidR="00000000" w:rsidRPr="00000000">
        <w:rPr>
          <w:smallCaps w:val="0"/>
          <w:rtl w:val="0"/>
        </w:rPr>
        <w:t xml:space="preserve">As we can see from the development of m</w:t>
      </w:r>
      <w:r w:rsidDel="00000000" w:rsidR="00000000" w:rsidRPr="00000000">
        <w:rPr>
          <w:rtl w:val="0"/>
        </w:rPr>
        <w:t xml:space="preserve">ovie</w:t>
      </w:r>
      <w:r w:rsidDel="00000000" w:rsidR="00000000" w:rsidRPr="00000000">
        <w:rPr>
          <w:smallCaps w:val="0"/>
          <w:rtl w:val="0"/>
        </w:rPr>
        <w:t xml:space="preserve"> recommender systems over the past years, the results are becoming more personalized. Using only m</w:t>
      </w:r>
      <w:r w:rsidDel="00000000" w:rsidR="00000000" w:rsidRPr="00000000">
        <w:rPr>
          <w:rtl w:val="0"/>
        </w:rPr>
        <w:t xml:space="preserve">ovie</w:t>
      </w:r>
      <w:r w:rsidDel="00000000" w:rsidR="00000000" w:rsidRPr="00000000">
        <w:rPr>
          <w:smallCaps w:val="0"/>
          <w:rtl w:val="0"/>
        </w:rPr>
        <w:t xml:space="preserve"> itself and user ratings are no longer sufficient. In recent years, great amounts of work have been done in </w:t>
      </w:r>
      <w:r w:rsidDel="00000000" w:rsidR="00000000" w:rsidRPr="00000000">
        <w:rPr>
          <w:rtl w:val="0"/>
        </w:rPr>
        <w:t xml:space="preserve">movie</w:t>
      </w:r>
      <w:r w:rsidDel="00000000" w:rsidR="00000000" w:rsidRPr="00000000">
        <w:rPr>
          <w:smallCaps w:val="0"/>
          <w:rtl w:val="0"/>
        </w:rPr>
        <w:t xml:space="preserve"> perception, psychology and </w:t>
      </w:r>
      <w:r w:rsidDel="00000000" w:rsidR="00000000" w:rsidRPr="00000000">
        <w:rPr>
          <w:rtl w:val="0"/>
        </w:rPr>
        <w:t xml:space="preserve">movie</w:t>
      </w:r>
      <w:r w:rsidDel="00000000" w:rsidR="00000000" w:rsidRPr="00000000">
        <w:rPr>
          <w:smallCaps w:val="0"/>
          <w:rtl w:val="0"/>
        </w:rPr>
        <w:t xml:space="preserve">’s effects on human behavior. Undoubtedly, </w:t>
      </w:r>
      <w:r w:rsidDel="00000000" w:rsidR="00000000" w:rsidRPr="00000000">
        <w:rPr>
          <w:rtl w:val="0"/>
        </w:rPr>
        <w:t xml:space="preserve">movie</w:t>
      </w:r>
      <w:r w:rsidDel="00000000" w:rsidR="00000000" w:rsidRPr="00000000">
        <w:rPr>
          <w:smallCaps w:val="0"/>
          <w:rtl w:val="0"/>
        </w:rPr>
        <w:t xml:space="preserve"> always has been an</w:t>
      </w:r>
      <w:r w:rsidDel="00000000" w:rsidR="00000000" w:rsidRPr="00000000">
        <w:rPr>
          <w:rtl w:val="0"/>
        </w:rPr>
        <w:t xml:space="preserve"> </w:t>
      </w:r>
      <w:r w:rsidDel="00000000" w:rsidR="00000000" w:rsidRPr="00000000">
        <w:rPr>
          <w:smallCaps w:val="0"/>
          <w:rtl w:val="0"/>
        </w:rPr>
        <w:t xml:space="preserve">important role in people’s life and people have greater access to it. All of these highlight that </w:t>
      </w:r>
      <w:r w:rsidDel="00000000" w:rsidR="00000000" w:rsidRPr="00000000">
        <w:rPr>
          <w:rtl w:val="0"/>
        </w:rPr>
        <w:t xml:space="preserve">movie</w:t>
      </w:r>
      <w:r w:rsidDel="00000000" w:rsidR="00000000" w:rsidRPr="00000000">
        <w:rPr>
          <w:smallCaps w:val="0"/>
          <w:rtl w:val="0"/>
        </w:rPr>
        <w:t xml:space="preserve"> recommender is an effective tool for saving our time to find </w:t>
      </w:r>
      <w:r w:rsidDel="00000000" w:rsidR="00000000" w:rsidRPr="00000000">
        <w:rPr>
          <w:rtl w:val="0"/>
        </w:rPr>
        <w:t xml:space="preserve">movie</w:t>
      </w:r>
      <w:r w:rsidDel="00000000" w:rsidR="00000000" w:rsidRPr="00000000">
        <w:rPr>
          <w:smallCaps w:val="0"/>
          <w:rtl w:val="0"/>
        </w:rPr>
        <w:t xml:space="preserve"> for our personal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7"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 w:firstLine="0"/>
        <w:contextualSpacing w:val="0"/>
        <w:rPr>
          <w:b w:val="1"/>
          <w:smallCaps w:val="0"/>
          <w:color w:val="4f81bd"/>
          <w:sz w:val="28"/>
          <w:szCs w:val="28"/>
        </w:rPr>
      </w:pPr>
      <w:r w:rsidDel="00000000" w:rsidR="00000000" w:rsidRPr="00000000">
        <w:rPr>
          <w:b w:val="1"/>
          <w:smallCaps w:val="0"/>
          <w:color w:val="4f81bd"/>
          <w:sz w:val="28"/>
          <w:szCs w:val="28"/>
          <w:rtl w:val="0"/>
        </w:rPr>
        <w:t xml:space="preserve">1.4 User and Literature Survey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52" w:lineRule="auto"/>
        <w:ind w:left="20" w:right="40" w:firstLine="0"/>
        <w:contextualSpacing w:val="0"/>
        <w:jc w:val="both"/>
        <w:rPr>
          <w:smallCaps w:val="0"/>
        </w:rPr>
      </w:pPr>
      <w:r w:rsidDel="00000000" w:rsidR="00000000" w:rsidRPr="00000000">
        <w:rPr>
          <w:smallCaps w:val="0"/>
          <w:rtl w:val="0"/>
        </w:rPr>
        <w:t xml:space="preserve">After that e-commerce gained popularity of selling products and the development of new generation mobile phones and innovative inventions like tablets, shopping become easier than before. Therefore, new kind of advertising techniques came up. Recommendation systems are one of the most popular techniques nowadays. They are useful for both the company and the user, because they increasing product sales and reducing the time spend on shopping. However, they have some problems because of huge data. Main problems are being unable to get really relevant results and being unable to get results in reasonable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53" w:lineRule="auto"/>
        <w:ind w:left="20" w:right="20" w:firstLine="0"/>
        <w:contextualSpacing w:val="0"/>
        <w:jc w:val="both"/>
        <w:rPr>
          <w:smallCaps w:val="0"/>
        </w:rPr>
      </w:pPr>
      <w:r w:rsidDel="00000000" w:rsidR="00000000" w:rsidRPr="00000000">
        <w:rPr>
          <w:smallCaps w:val="0"/>
          <w:rtl w:val="0"/>
        </w:rPr>
        <w:t xml:space="preserve">Up to now there are a lot of methods developed to resolve the problems stated above such as </w:t>
      </w:r>
      <w:r w:rsidDel="00000000" w:rsidR="00000000" w:rsidRPr="00000000">
        <w:rPr>
          <w:b w:val="1"/>
          <w:smallCaps w:val="0"/>
          <w:rtl w:val="0"/>
          <w:rPrChange w:author="PRASHANT KUMAR GUPTA" w:id="0" w:date="2017-10-05T01:08:17Z">
            <w:rPr>
              <w:smallCaps w:val="0"/>
            </w:rPr>
          </w:rPrChange>
        </w:rPr>
        <w:t xml:space="preserve">collaborative filtering, content-based filtering</w:t>
      </w:r>
      <w:ins w:author="PRASHANT KUMAR GUPTA" w:id="1" w:date="2017-10-05T01:03:53Z">
        <w:r w:rsidDel="00000000" w:rsidR="00000000" w:rsidRPr="00000000">
          <w:rPr>
            <w:smallCaps w:val="0"/>
            <w:rtl w:val="0"/>
          </w:rPr>
          <w:t xml:space="preserve">,</w:t>
        </w:r>
      </w:ins>
      <w:r w:rsidDel="00000000" w:rsidR="00000000" w:rsidRPr="00000000">
        <w:rPr>
          <w:smallCaps w:val="0"/>
          <w:rtl w:val="0"/>
        </w:rPr>
        <w:t xml:space="preserve">. However they have some weaknesses. For example, collaborative filtering has the problem called </w:t>
      </w:r>
      <w:r w:rsidDel="00000000" w:rsidR="00000000" w:rsidRPr="00000000">
        <w:rPr>
          <w:b w:val="1"/>
          <w:smallCaps w:val="0"/>
          <w:rtl w:val="0"/>
        </w:rPr>
        <w:t xml:space="preserve">cold</w:t>
      </w:r>
      <w:ins w:author="PRASHANT KUMAR GUPTA" w:id="2" w:date="2017-10-05T01:08:03Z">
        <w:r w:rsidDel="00000000" w:rsidR="00000000" w:rsidRPr="00000000">
          <w:rPr>
            <w:b w:val="1"/>
            <w:rtl w:val="0"/>
            <w:rPrChange w:author="PRASHANT KUMAR GUPTA" w:id="3" w:date="2017-10-05T01:08:03Z">
              <w:rPr>
                <w:b w:val="1"/>
                <w:smallCaps w:val="0"/>
              </w:rPr>
            </w:rPrChange>
          </w:rPr>
          <w:t xml:space="preserve"> </w:t>
        </w:r>
      </w:ins>
      <w:r w:rsidDel="00000000" w:rsidR="00000000" w:rsidRPr="00000000">
        <w:rPr>
          <w:b w:val="1"/>
          <w:smallCaps w:val="0"/>
          <w:rtl w:val="0"/>
        </w:rPr>
        <w:t xml:space="preserve">start</w:t>
      </w:r>
      <w:r w:rsidDel="00000000" w:rsidR="00000000" w:rsidRPr="00000000">
        <w:rPr>
          <w:smallCaps w:val="0"/>
          <w:rtl w:val="0"/>
        </w:rPr>
        <w:t xml:space="preserve"> and means that recommendation system cannot produce any suggestion or recommendations. This problem occurs when items are provided in the system but there are few customers and few or no rankings. And the other example for content-based filtering, if the content is in lack of enough information to distinguish the items precisely, the recommendation cannot be precisely done. On the other hand, our system should find the most accurate recommendations.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3" w:lineRule="auto"/>
        <w:ind w:left="20" w:right="40" w:firstLine="0"/>
        <w:contextualSpacing w:val="0"/>
        <w:jc w:val="both"/>
        <w:rPr>
          <w:smallCaps w:val="0"/>
        </w:rPr>
      </w:pPr>
      <w:r w:rsidDel="00000000" w:rsidR="00000000" w:rsidRPr="00000000">
        <w:rPr>
          <w:smallCaps w:val="0"/>
          <w:rtl w:val="0"/>
        </w:rPr>
        <w:t xml:space="preserve">Our potential users that we desire to help their problems are companies that use internet utilities to sell their products. And by proposing our product to these companies, we will reach to users of the websites that companies use. Therefore we will reach to both customers and companies with our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8"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0" w:firstLine="0"/>
        <w:contextualSpacing w:val="0"/>
        <w:rPr>
          <w:b w:val="1"/>
          <w:smallCaps w:val="0"/>
          <w:color w:val="4f81bd"/>
          <w:sz w:val="28"/>
          <w:szCs w:val="28"/>
        </w:rPr>
      </w:pPr>
      <w:r w:rsidDel="00000000" w:rsidR="00000000" w:rsidRPr="00000000">
        <w:rPr>
          <w:b w:val="1"/>
          <w:smallCaps w:val="0"/>
          <w:color w:val="4f81bd"/>
          <w:sz w:val="28"/>
          <w:szCs w:val="28"/>
          <w:rtl w:val="0"/>
        </w:rPr>
        <w:t xml:space="preserve">1.5 Definitions, acronyms, and abbreviations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 w:lineRule="auto"/>
        <w:contextualSpacing w:val="0"/>
        <w:rPr>
          <w:b w:val="1"/>
          <w:smallCaps w:val="0"/>
          <w:color w:val="4f81bd"/>
          <w:sz w:val="28"/>
          <w:szCs w:val="28"/>
        </w:rPr>
      </w:pPr>
      <w:r w:rsidDel="00000000" w:rsidR="00000000" w:rsidRPr="00000000">
        <w:rPr>
          <w:rtl w:val="0"/>
        </w:rPr>
      </w:r>
    </w:p>
    <w:tbl>
      <w:tblPr>
        <w:tblStyle w:val="Table2"/>
        <w:tblW w:w="9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0"/>
        <w:gridCol w:w="7360"/>
        <w:tblGridChange w:id="0">
          <w:tblGrid>
            <w:gridCol w:w="1760"/>
            <w:gridCol w:w="736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smallCaps w:val="0"/>
              </w:rPr>
            </w:pPr>
            <w:r w:rsidDel="00000000" w:rsidR="00000000" w:rsidRPr="00000000">
              <w:rPr>
                <w:smallCaps w:val="0"/>
                <w:rtl w:val="0"/>
              </w:rPr>
              <w:t xml:space="preserve">SRS</w:t>
            </w:r>
          </w:p>
        </w:tc>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firstLine="0"/>
              <w:contextualSpacing w:val="0"/>
              <w:rPr>
                <w:smallCaps w:val="0"/>
              </w:rPr>
            </w:pPr>
            <w:r w:rsidDel="00000000" w:rsidR="00000000" w:rsidRPr="00000000">
              <w:rPr>
                <w:smallCaps w:val="0"/>
                <w:rtl w:val="0"/>
              </w:rPr>
              <w:t xml:space="preserve">Software Requirement Specification</w:t>
            </w:r>
          </w:p>
        </w:tc>
      </w:tr>
      <w:tr>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jc w:val="center"/>
              <w:rPr>
                <w:smallCaps w:val="0"/>
              </w:rPr>
            </w:pPr>
            <w:r w:rsidDel="00000000" w:rsidR="00000000" w:rsidRPr="00000000">
              <w:rPr>
                <w:rtl w:val="0"/>
              </w:rPr>
              <w:t xml:space="preserve">Python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0" w:firstLine="0"/>
              <w:contextualSpacing w:val="0"/>
              <w:rPr>
                <w:smallCaps w:val="0"/>
              </w:rPr>
            </w:pPr>
            <w:r w:rsidDel="00000000" w:rsidR="00000000" w:rsidRPr="00000000">
              <w:rPr>
                <w:rtl w:val="0"/>
              </w:rPr>
              <w:t xml:space="preserve">Python is a widely used high-level programming language for general-purpose programming</w:t>
            </w:r>
            <w:r w:rsidDel="00000000" w:rsidR="00000000" w:rsidRPr="00000000">
              <w:rPr>
                <w:smallCaps w:val="0"/>
                <w:rtl w:val="0"/>
              </w:rPr>
              <w:t xml:space="preserve">.</w:t>
            </w:r>
          </w:p>
        </w:tc>
      </w:tr>
      <w:tr>
        <w:trPr>
          <w:trHeight w:val="240" w:hRule="atLeast"/>
        </w:trPr>
        <w:tc>
          <w:tcPr>
            <w:vMerge w:val="restart"/>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smallCaps w:val="0"/>
              </w:rPr>
            </w:pPr>
            <w:r w:rsidDel="00000000" w:rsidR="00000000" w:rsidRPr="00000000">
              <w:rPr>
                <w:rtl w:val="0"/>
              </w:rPr>
              <w:t xml:space="preserve">HTML</w:t>
            </w:r>
            <w:r w:rsidDel="00000000" w:rsidR="00000000" w:rsidRPr="00000000">
              <w:rPr>
                <w:rtl w:val="0"/>
              </w:rPr>
            </w:r>
          </w:p>
        </w:tc>
        <w:tc>
          <w:tcPr>
            <w:vMerge w:val="restart"/>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bottom"/>
          </w:tcPr>
          <w:p w:rsidR="00000000" w:rsidDel="00000000" w:rsidP="00000000" w:rsidRDefault="00000000" w:rsidRPr="00000000">
            <w:pPr>
              <w:ind w:left="0" w:firstLine="0"/>
              <w:contextualSpacing w:val="0"/>
              <w:rPr/>
            </w:pPr>
            <w:r w:rsidDel="00000000" w:rsidR="00000000" w:rsidRPr="00000000">
              <w:rPr>
                <w:rtl w:val="0"/>
              </w:rPr>
              <w:t xml:space="preserve">Hypertext Markup Language, a standardized system for tagging text files to achieve font, colour, graphic, and hyperlink effects on World Wide Web pages.</w:t>
            </w:r>
            <w:r w:rsidDel="00000000" w:rsidR="00000000" w:rsidRPr="00000000">
              <w:rPr>
                <w:rtl w:val="0"/>
              </w:rPr>
            </w:r>
          </w:p>
        </w:tc>
      </w:tr>
      <w:tr>
        <w:trPr>
          <w:trHeight w:val="240" w:hRule="atLeast"/>
          <w:trPrChange w:author="PRASHANT KUMAR GUPTA" w:id="4" w:date="2017-10-05T01:10:49Z">
            <w:trPr/>
          </w:trPrChange>
        </w:trPr>
        <w:tc>
          <w:tcPr>
            <w:vMerge w:val="continue"/>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Change w:author="PRASHANT KUMAR GUPTA" w:id="4" w:date="2017-10-05T01:10:49Z">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tcPrChang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mallCaps w:val="0"/>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bottom"/>
            <w:tcPrChange w:author="PRASHANT KUMAR GUPTA" w:id="4" w:date="2017-10-05T01:10:49Z">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bottom"/>
              </w:tcPr>
            </w:tcPrChange>
          </w:tcPr>
          <w:p w:rsidR="00000000" w:rsidDel="00000000" w:rsidP="00000000" w:rsidRDefault="00000000" w:rsidRPr="00000000">
            <w:pPr>
              <w:spacing w:after="0" w:before="0" w:line="240" w:lineRule="auto"/>
              <w:ind w:left="0" w:firstLine="0"/>
              <w:contextualSpacing w:val="0"/>
              <w:rPr>
                <w:rPrChange w:author="PRASHANT KUMAR GUPTA" w:id="4" w:date="2017-10-05T01:10:49Z">
                  <w:rPr>
                    <w:smallCaps w:val="0"/>
                  </w:rPr>
                </w:rPrChange>
              </w:rPr>
              <w:pPrChange w:author="PRASHANT KUMAR GUPTA" w:id="0" w:date="2017-10-05T01:10:49Z">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pPr>
              </w:pPrChange>
            </w:pPr>
            <w:r w:rsidDel="00000000" w:rsidR="00000000" w:rsidRPr="00000000">
              <w:rPr>
                <w:rtl w:val="0"/>
              </w:rPr>
            </w:r>
          </w:p>
        </w:tc>
      </w:tr>
      <w:tr>
        <w:trPr>
          <w:trHeight w:val="240" w:hRule="atLeast"/>
          <w:trPrChange w:author="PRASHANT KUMAR GUPTA" w:id="4" w:date="2017-10-05T01:10:49Z">
            <w:trPr/>
          </w:trPrChange>
        </w:trPr>
        <w:tc>
          <w:tcPr>
            <w:vMerge w:val="continue"/>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Change w:author="PRASHANT KUMAR GUPTA" w:id="4" w:date="2017-10-05T01:10:49Z">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tcPrChang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mallCaps w:val="0"/>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bottom"/>
            <w:tcPrChange w:author="PRASHANT KUMAR GUPTA" w:id="4" w:date="2017-10-05T01:10:49Z">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bottom"/>
              </w:tcPr>
            </w:tcPrChang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mallCaps w:val="0"/>
              </w:rPr>
              <w:pPrChange w:author="PRASHANT KUMAR GUPTA" w:id="0" w:date="2017-10-05T01:10:49Z">
                <w:pPr>
                  <w:pBdr>
                    <w:top w:space="0" w:sz="0" w:val="nil"/>
                    <w:left w:space="0" w:sz="0" w:val="nil"/>
                    <w:bottom w:space="0" w:sz="0" w:val="nil"/>
                    <w:right w:space="0" w:sz="0" w:val="nil"/>
                    <w:between w:space="0" w:sz="0" w:val="nil"/>
                  </w:pBdr>
                  <w:shd w:fill="auto" w:val="clear"/>
                  <w:ind w:left="80" w:firstLine="0"/>
                  <w:contextualSpacing w:val="0"/>
                </w:pPr>
              </w:pPrChange>
            </w:pPr>
            <w:r w:rsidDel="00000000" w:rsidR="00000000" w:rsidRPr="00000000">
              <w:rPr>
                <w:rtl w:val="0"/>
              </w:rPr>
            </w:r>
          </w:p>
        </w:tc>
      </w:tr>
      <w:tr>
        <w:trPr>
          <w:trHeight w:val="240" w:hRule="atLeast"/>
        </w:trPr>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rtl w:val="0"/>
              </w:rPr>
              <w:t xml:space="preserve">CSS</w:t>
            </w:r>
          </w:p>
        </w:tc>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bottom"/>
          </w:tcPr>
          <w:p w:rsidR="00000000" w:rsidDel="00000000" w:rsidP="00000000" w:rsidRDefault="00000000" w:rsidRPr="00000000">
            <w:pPr>
              <w:ind w:left="0" w:firstLine="0"/>
              <w:contextualSpacing w:val="0"/>
              <w:rPr/>
            </w:pPr>
            <w:r w:rsidDel="00000000" w:rsidR="00000000" w:rsidRPr="00000000">
              <w:rPr>
                <w:rtl w:val="0"/>
              </w:rPr>
              <w:t xml:space="preserve">Cascading Style Sheets</w:t>
            </w:r>
          </w:p>
        </w:tc>
      </w:tr>
      <w:tr>
        <w:trPr>
          <w:trHeight w:val="240" w:hRule="atLeast"/>
        </w:trPr>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rtl w:val="0"/>
              </w:rPr>
              <w:t xml:space="preserve">JS</w:t>
            </w:r>
          </w:p>
        </w:tc>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bottom"/>
          </w:tcPr>
          <w:p w:rsidR="00000000" w:rsidDel="00000000" w:rsidP="00000000" w:rsidRDefault="00000000" w:rsidRPr="00000000">
            <w:pPr>
              <w:ind w:left="0" w:firstLine="0"/>
              <w:contextualSpacing w:val="0"/>
              <w:rPr/>
            </w:pPr>
            <w:r w:rsidDel="00000000" w:rsidR="00000000" w:rsidRPr="00000000">
              <w:rPr>
                <w:rtl w:val="0"/>
              </w:rPr>
              <w:t xml:space="preserve">Javascript (JS) is a scripting languages, primarily used on the Web</w:t>
            </w:r>
          </w:p>
        </w:tc>
      </w:tr>
      <w:tr>
        <w:trPr>
          <w:trHeight w:val="240" w:hRule="atLeast"/>
        </w:trPr>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rtl w:val="0"/>
              </w:rPr>
              <w:t xml:space="preserve">R</w:t>
            </w:r>
          </w:p>
        </w:tc>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bottom"/>
          </w:tcPr>
          <w:p w:rsidR="00000000" w:rsidDel="00000000" w:rsidP="00000000" w:rsidRDefault="00000000" w:rsidRPr="00000000">
            <w:pPr>
              <w:ind w:left="0" w:firstLine="0"/>
              <w:contextualSpacing w:val="0"/>
              <w:rPr/>
            </w:pPr>
            <w:r w:rsidDel="00000000" w:rsidR="00000000" w:rsidRPr="00000000">
              <w:rPr>
                <w:rtl w:val="0"/>
              </w:rPr>
              <w:t xml:space="preserve">R is a programming language and software environment for statistical analysis, graphics representation and reporting.</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mallCaps w:val="0"/>
          <w:sz w:val="22"/>
          <w:szCs w:val="22"/>
        </w:rPr>
      </w:pPr>
      <w:r w:rsidDel="00000000" w:rsidR="00000000" w:rsidRPr="00000000">
        <w:rPr>
          <w:rtl w:val="0"/>
        </w:rPr>
      </w:r>
    </w:p>
    <w:tbl>
      <w:tblPr>
        <w:tblStyle w:val="Table3"/>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0"/>
        <w:gridCol w:w="7360"/>
        <w:tblGridChange w:id="0">
          <w:tblGrid>
            <w:gridCol w:w="1760"/>
            <w:gridCol w:w="7360"/>
          </w:tblGrid>
        </w:tblGridChange>
      </w:tblGrid>
      <w:tr>
        <w:trPr>
          <w:trHeight w:val="240" w:hRule="atLeast"/>
        </w:trPr>
        <w:tc>
          <w:tcPr>
            <w:vMerge w:val="restart"/>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jc w:val="center"/>
              <w:rPr>
                <w:smallCaps w:val="0"/>
              </w:rPr>
            </w:pPr>
            <w:r w:rsidDel="00000000" w:rsidR="00000000" w:rsidRPr="00000000">
              <w:rPr>
                <w:smallCaps w:val="0"/>
                <w:rtl w:val="0"/>
              </w:rPr>
              <w:t xml:space="preserve">Windows</w:t>
            </w:r>
          </w:p>
        </w:tc>
        <w:tc>
          <w:tcPr>
            <w:vMerge w:val="restart"/>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smallCaps w:val="0"/>
                <w:rtl w:val="0"/>
              </w:rPr>
              <w:t xml:space="preserve">Windows is a series of graphical interface operating systems developed,</w:t>
            </w:r>
            <w:r w:rsidDel="00000000" w:rsidR="00000000" w:rsidRPr="00000000">
              <w:rPr>
                <w:rtl w:val="0"/>
              </w:rPr>
            </w:r>
          </w:p>
          <w:p w:rsidR="00000000" w:rsidDel="00000000" w:rsidP="00000000" w:rsidRDefault="00000000" w:rsidRPr="00000000">
            <w:pPr>
              <w:ind w:left="80" w:firstLine="0"/>
              <w:contextualSpacing w:val="0"/>
              <w:rPr/>
            </w:pPr>
            <w:r w:rsidDel="00000000" w:rsidR="00000000" w:rsidRPr="00000000">
              <w:rPr>
                <w:rtl w:val="0"/>
              </w:rPr>
              <w:t xml:space="preserve">marketed, and sold by Microsoft.</w:t>
            </w:r>
          </w:p>
        </w:tc>
      </w:tr>
      <w:tr>
        <w:trPr>
          <w:trHeight w:val="240" w:hRule="atLeast"/>
        </w:trPr>
        <w:tc>
          <w:tcPr>
            <w:vMerge w:val="continue"/>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mallCaps w:val="0"/>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mallCaps w:val="0"/>
              </w:rPr>
            </w:pPr>
            <w:r w:rsidDel="00000000" w:rsidR="00000000" w:rsidRPr="00000000">
              <w:rPr>
                <w:rtl w:val="0"/>
              </w:rPr>
            </w:r>
          </w:p>
        </w:tc>
      </w:tr>
      <w:tr>
        <w:trPr>
          <w:trHeight w:val="240" w:hRule="atLeast"/>
        </w:trPr>
        <w:tc>
          <w:tcPr>
            <w:vMerge w:val="restart"/>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smallCaps w:val="0"/>
              </w:rPr>
            </w:pPr>
            <w:r w:rsidDel="00000000" w:rsidR="00000000" w:rsidRPr="00000000">
              <w:rPr>
                <w:rtl w:val="0"/>
              </w:rPr>
              <w:t xml:space="preserve">R Stdio</w:t>
            </w:r>
            <w:r w:rsidDel="00000000" w:rsidR="00000000" w:rsidRPr="00000000">
              <w:rPr>
                <w:rtl w:val="0"/>
              </w:rPr>
            </w:r>
          </w:p>
        </w:tc>
        <w:tc>
          <w:tcPr>
            <w:vMerge w:val="restart"/>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pPr>
              <w:ind w:left="80" w:firstLine="0"/>
              <w:contextualSpacing w:val="0"/>
              <w:rPr/>
            </w:pPr>
            <w:r w:rsidDel="00000000" w:rsidR="00000000" w:rsidRPr="00000000">
              <w:rPr>
                <w:rtl w:val="0"/>
              </w:rPr>
              <w:t xml:space="preserve">RStudio is a free and open-source integrated development environment (IDE) for R</w:t>
            </w:r>
          </w:p>
        </w:tc>
      </w:tr>
      <w:tr>
        <w:trPr>
          <w:trHeight w:val="240" w:hRule="atLeast"/>
        </w:trPr>
        <w:tc>
          <w:tcPr>
            <w:vMerge w:val="continue"/>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mallCaps w:val="0"/>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mallCaps w:val="0"/>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jc w:val="center"/>
              <w:rPr>
                <w:smallCaps w:val="0"/>
              </w:rPr>
            </w:pPr>
            <w:r w:rsidDel="00000000" w:rsidR="00000000" w:rsidRPr="00000000">
              <w:rPr>
                <w:smallCaps w:val="0"/>
                <w:rtl w:val="0"/>
              </w:rPr>
              <w:t xml:space="preserve">GUI</w:t>
            </w:r>
          </w:p>
        </w:tc>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0" w:firstLine="0"/>
              <w:contextualSpacing w:val="0"/>
              <w:rPr>
                <w:smallCaps w:val="0"/>
              </w:rPr>
            </w:pPr>
            <w:r w:rsidDel="00000000" w:rsidR="00000000" w:rsidRPr="00000000">
              <w:rPr>
                <w:smallCaps w:val="0"/>
                <w:rtl w:val="0"/>
              </w:rPr>
              <w:t xml:space="preserve">Graphical User Interface</w:t>
            </w:r>
          </w:p>
        </w:tc>
      </w:tr>
      <w:tr>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jc w:val="center"/>
              <w:rPr>
                <w:smallCaps w:val="0"/>
              </w:rPr>
            </w:pPr>
            <w:r w:rsidDel="00000000" w:rsidR="00000000" w:rsidRPr="00000000">
              <w:rPr>
                <w:rtl w:val="0"/>
              </w:rPr>
              <w:t xml:space="preserve">Pycharm</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0" w:firstLine="0"/>
              <w:contextualSpacing w:val="0"/>
              <w:rPr>
                <w:smallCaps w:val="0"/>
              </w:rPr>
            </w:pPr>
            <w:r w:rsidDel="00000000" w:rsidR="00000000" w:rsidRPr="00000000">
              <w:rPr>
                <w:rtl w:val="0"/>
              </w:rPr>
              <w:t xml:space="preserve">PyCharm is an Integrated Development Environment (IDE) used in computer programming, specifically for the Python language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8"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 w:firstLine="0"/>
        <w:contextualSpacing w:val="0"/>
        <w:rPr>
          <w:b w:val="1"/>
          <w:smallCaps w:val="0"/>
          <w:color w:val="4f81bd"/>
          <w:sz w:val="28"/>
          <w:szCs w:val="28"/>
        </w:rPr>
      </w:pPr>
      <w:r w:rsidDel="00000000" w:rsidR="00000000" w:rsidRPr="00000000">
        <w:rPr>
          <w:b w:val="1"/>
          <w:smallCaps w:val="0"/>
          <w:color w:val="4f81bd"/>
          <w:sz w:val="28"/>
          <w:szCs w:val="28"/>
          <w:rtl w:val="0"/>
        </w:rPr>
        <w:t xml:space="preserve">1.6 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 w:firstLine="0"/>
        <w:contextualSpacing w:val="0"/>
        <w:rPr>
          <w:smallCaps w:val="0"/>
        </w:rPr>
      </w:pPr>
      <w:r w:rsidDel="00000000" w:rsidR="00000000" w:rsidRPr="00000000">
        <w:rPr>
          <w:smallCaps w:val="0"/>
          <w:rtl w:val="0"/>
        </w:rPr>
        <w:t xml:space="preserve">[1] Song Y., Dixon S., Pearce M. “A Survey of </w:t>
      </w:r>
      <w:r w:rsidDel="00000000" w:rsidR="00000000" w:rsidRPr="00000000">
        <w:rPr>
          <w:rtl w:val="0"/>
        </w:rPr>
        <w:t xml:space="preserve">Movie</w:t>
      </w:r>
      <w:r w:rsidDel="00000000" w:rsidR="00000000" w:rsidRPr="00000000">
        <w:rPr>
          <w:smallCaps w:val="0"/>
          <w:rtl w:val="0"/>
        </w:rPr>
        <w:t xml:space="preserve"> Recommendation Systems and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 w:firstLine="0"/>
        <w:contextualSpacing w:val="0"/>
        <w:rPr>
          <w:smallCaps w:val="0"/>
        </w:rPr>
      </w:pPr>
      <w:r w:rsidDel="00000000" w:rsidR="00000000" w:rsidRPr="00000000">
        <w:rPr>
          <w:smallCaps w:val="0"/>
          <w:rtl w:val="0"/>
        </w:rPr>
        <w:t xml:space="preserve">Perspectives”, Page 397, 2012 London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 w:firstLine="0"/>
        <w:contextualSpacing w:val="0"/>
        <w:rPr>
          <w:smallCaps w:val="0"/>
        </w:rPr>
      </w:pPr>
      <w:r w:rsidDel="00000000" w:rsidR="00000000" w:rsidRPr="00000000">
        <w:rPr>
          <w:smallCaps w:val="0"/>
          <w:rtl w:val="0"/>
        </w:rPr>
        <w:t xml:space="preserve">[2] Jean J., “Aucouturier and Francois Pachet. </w:t>
      </w:r>
      <w:r w:rsidDel="00000000" w:rsidR="00000000" w:rsidRPr="00000000">
        <w:rPr>
          <w:rtl w:val="0"/>
        </w:rPr>
        <w:t xml:space="preserve">Movie</w:t>
      </w:r>
      <w:r w:rsidDel="00000000" w:rsidR="00000000" w:rsidRPr="00000000">
        <w:rPr>
          <w:smallCaps w:val="0"/>
          <w:rtl w:val="0"/>
        </w:rPr>
        <w:t xml:space="preserve"> Similarity Measures: What is the Use.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 w:firstLine="0"/>
        <w:contextualSpacing w:val="0"/>
        <w:rPr>
          <w:smallCaps w:val="0"/>
        </w:rPr>
      </w:pPr>
      <w:r w:rsidDel="00000000" w:rsidR="00000000" w:rsidRPr="00000000">
        <w:rPr>
          <w:smallCaps w:val="0"/>
          <w:rtl w:val="0"/>
        </w:rPr>
        <w:t xml:space="preserve">Proceedings of the ISMIR”, Pages 157–163, 2002.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8" w:lineRule="auto"/>
        <w:ind w:left="20" w:right="20" w:firstLine="0"/>
        <w:contextualSpacing w:val="0"/>
        <w:jc w:val="both"/>
        <w:rPr>
          <w:smallCaps w:val="0"/>
        </w:rPr>
      </w:pPr>
      <w:r w:rsidDel="00000000" w:rsidR="00000000" w:rsidRPr="00000000">
        <w:rPr>
          <w:smallCaps w:val="0"/>
          <w:rtl w:val="0"/>
        </w:rPr>
        <w:t xml:space="preserve">[3]Mortensen M., “Design and Evaluation of a Recommender System”, Pages 26-28, 2007, Norway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 w:firstLine="0"/>
        <w:contextualSpacing w:val="0"/>
        <w:rPr>
          <w:smallCaps w:val="0"/>
        </w:rPr>
      </w:pPr>
      <w:r w:rsidDel="00000000" w:rsidR="00000000" w:rsidRPr="00000000">
        <w:rPr>
          <w:smallCaps w:val="0"/>
          <w:rtl w:val="0"/>
        </w:rPr>
        <w:t xml:space="preserve">[4] Javega M., “Content-based </w:t>
      </w:r>
      <w:r w:rsidDel="00000000" w:rsidR="00000000" w:rsidRPr="00000000">
        <w:rPr>
          <w:rtl w:val="0"/>
        </w:rPr>
        <w:t xml:space="preserve">Movie</w:t>
      </w:r>
      <w:r w:rsidDel="00000000" w:rsidR="00000000" w:rsidRPr="00000000">
        <w:rPr>
          <w:smallCaps w:val="0"/>
          <w:rtl w:val="0"/>
        </w:rPr>
        <w:t xml:space="preserve"> Recommender System”,  Page 35, 2005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3" w:lineRule="auto"/>
        <w:ind w:left="20" w:right="320" w:firstLine="0"/>
        <w:contextualSpacing w:val="0"/>
        <w:jc w:val="both"/>
        <w:rPr>
          <w:smallCaps w:val="0"/>
          <w:color w:val="1155cc"/>
          <w:u w:val="single"/>
        </w:rPr>
      </w:pPr>
      <w:r w:rsidDel="00000000" w:rsidR="00000000" w:rsidRPr="00000000">
        <w:rPr>
          <w:smallCaps w:val="0"/>
          <w:rtl w:val="0"/>
        </w:rPr>
        <w:t xml:space="preserve">[5]Whitman B., “How </w:t>
      </w:r>
      <w:r w:rsidDel="00000000" w:rsidR="00000000" w:rsidRPr="00000000">
        <w:rPr>
          <w:rtl w:val="0"/>
        </w:rPr>
        <w:t xml:space="preserve">Movie</w:t>
      </w:r>
      <w:r w:rsidDel="00000000" w:rsidR="00000000" w:rsidRPr="00000000">
        <w:rPr>
          <w:smallCaps w:val="0"/>
          <w:rtl w:val="0"/>
        </w:rPr>
        <w:t xml:space="preserve"> Recommendation Works and Doesn’t Work”, Retrieved from </w:t>
      </w:r>
      <w:hyperlink r:id="rId7">
        <w:r w:rsidDel="00000000" w:rsidR="00000000" w:rsidRPr="00000000">
          <w:rPr>
            <w:smallCaps w:val="0"/>
            <w:color w:val="1155cc"/>
            <w:u w:val="single"/>
            <w:rtl w:val="0"/>
          </w:rPr>
          <w:t xml:space="preserve">http://notes.variogr.am/post/37675885491/how-</w:t>
        </w:r>
      </w:hyperlink>
      <w:hyperlink r:id="rId8">
        <w:r w:rsidDel="00000000" w:rsidR="00000000" w:rsidRPr="00000000">
          <w:rPr>
            <w:color w:val="1155cc"/>
            <w:u w:val="single"/>
            <w:rtl w:val="0"/>
          </w:rPr>
          <w:t xml:space="preserve">movie</w:t>
        </w:r>
      </w:hyperlink>
      <w:hyperlink r:id="rId9">
        <w:r w:rsidDel="00000000" w:rsidR="00000000" w:rsidRPr="00000000">
          <w:rPr>
            <w:smallCaps w:val="0"/>
            <w:color w:val="1155cc"/>
            <w:u w:val="single"/>
            <w:rtl w:val="0"/>
          </w:rPr>
          <w:t xml:space="preserve">-recommendation-works-and-doesnt-work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8" w:lineRule="auto"/>
        <w:ind w:left="20" w:right="1680" w:firstLine="0"/>
        <w:contextualSpacing w:val="0"/>
        <w:rPr>
          <w:smallCaps w:val="0"/>
          <w:color w:val="1155cc"/>
          <w:u w:val="single"/>
        </w:rPr>
      </w:pPr>
      <w:r w:rsidDel="00000000" w:rsidR="00000000" w:rsidRPr="00000000">
        <w:rPr>
          <w:smallCaps w:val="0"/>
          <w:rtl w:val="0"/>
        </w:rPr>
        <w:t xml:space="preserve">[6]Alexander C., “Risk Based Software Development”, 2005, Retrieved from </w:t>
      </w:r>
      <w:hyperlink r:id="rId10">
        <w:r w:rsidDel="00000000" w:rsidR="00000000" w:rsidRPr="00000000">
          <w:rPr>
            <w:smallCaps w:val="0"/>
            <w:color w:val="1155cc"/>
            <w:u w:val="single"/>
            <w:rtl w:val="0"/>
          </w:rPr>
          <w:t xml:space="preserve">http://www.reliablesoftware.com/weblog/blogger.html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7" w:lineRule="auto"/>
        <w:contextualSpacing w:val="0"/>
        <w:rPr>
          <w:smallCaps w:val="0"/>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0" w:firstLine="0"/>
        <w:contextualSpacing w:val="0"/>
        <w:rPr>
          <w:b w:val="1"/>
          <w:smallCaps w:val="0"/>
          <w:color w:val="4f81bd"/>
          <w:sz w:val="28"/>
          <w:szCs w:val="28"/>
        </w:rPr>
      </w:pPr>
      <w:r w:rsidDel="00000000" w:rsidR="00000000" w:rsidRPr="00000000">
        <w:rPr>
          <w:b w:val="1"/>
          <w:smallCaps w:val="0"/>
          <w:color w:val="4f81bd"/>
          <w:sz w:val="28"/>
          <w:szCs w:val="28"/>
          <w:rtl w:val="0"/>
        </w:rPr>
        <w:t xml:space="preserve">1.7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9.99999999999994"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7" w:lineRule="auto"/>
        <w:ind w:left="20" w:right="40" w:firstLine="0"/>
        <w:contextualSpacing w:val="0"/>
        <w:jc w:val="both"/>
        <w:rPr>
          <w:smallCaps w:val="0"/>
        </w:rPr>
      </w:pPr>
      <w:r w:rsidDel="00000000" w:rsidR="00000000" w:rsidRPr="00000000">
        <w:rPr>
          <w:smallCaps w:val="0"/>
          <w:rtl w:val="0"/>
        </w:rPr>
        <w:t xml:space="preserve">Following section of this document will focus on describing the system in terms of product perspective, product functions, user characteristics, assumptions and dependencies. In the third section, we will address specific requirements of the system, which will enclose external interface requirements, functional requirements of the system, performance requirements , and other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7" w:lineRule="auto"/>
        <w:ind w:left="20" w:right="4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color w:val="4f81bd"/>
          <w:sz w:val="28"/>
          <w:szCs w:val="28"/>
        </w:rPr>
      </w:pPr>
      <w:r w:rsidDel="00000000" w:rsidR="00000000" w:rsidRPr="00000000">
        <w:rPr>
          <w:b w:val="1"/>
          <w:smallCaps w:val="0"/>
          <w:color w:val="4f81bd"/>
          <w:sz w:val="28"/>
          <w:szCs w:val="28"/>
          <w:rtl w:val="0"/>
        </w:rPr>
        <w:t xml:space="preserve">2. Overall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2" w:lineRule="auto"/>
        <w:contextualSpacing w:val="0"/>
        <w:jc w:val="both"/>
        <w:rPr>
          <w:smallCaps w:val="0"/>
        </w:rPr>
      </w:pPr>
      <w:r w:rsidDel="00000000" w:rsidR="00000000" w:rsidRPr="00000000">
        <w:rPr>
          <w:smallCaps w:val="0"/>
          <w:rtl w:val="0"/>
        </w:rPr>
        <w:t xml:space="preserve">In this part, background information about specific requirements of the system will be provided briefly. General issues that affect the product and outline of the functional requirements will be mentioned, too. In short, this section will mainly give information about product perspective, product functions, constraints, assumptions and dependencies.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3"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color w:val="4f81bd"/>
          <w:sz w:val="28"/>
          <w:szCs w:val="28"/>
        </w:rPr>
      </w:pPr>
      <w:r w:rsidDel="00000000" w:rsidR="00000000" w:rsidRPr="00000000">
        <w:rPr>
          <w:b w:val="1"/>
          <w:smallCaps w:val="0"/>
          <w:color w:val="4f81bd"/>
          <w:sz w:val="28"/>
          <w:szCs w:val="28"/>
          <w:rtl w:val="0"/>
        </w:rPr>
        <w:t xml:space="preserve">2.1 Product perspective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50.99999999999994" w:lineRule="auto"/>
        <w:contextualSpacing w:val="0"/>
        <w:jc w:val="both"/>
        <w:rPr>
          <w:smallCaps w:val="0"/>
        </w:rPr>
      </w:pPr>
      <w:r w:rsidDel="00000000" w:rsidR="00000000" w:rsidRPr="00000000">
        <w:rPr>
          <w:smallCaps w:val="0"/>
          <w:rtl w:val="0"/>
        </w:rPr>
        <w:t xml:space="preserve">Recommendation system depends on data come from websites users and companies items. This program has different type of users, so there is functionality differences between users will occur with respect to item data. The recommendation systems used by companies have differences for efficiency. Our recommendation system should work efficiently according to </w:t>
      </w:r>
      <w:r w:rsidDel="00000000" w:rsidR="00000000" w:rsidRPr="00000000">
        <w:rPr>
          <w:rtl w:val="0"/>
        </w:rPr>
        <w:t xml:space="preserve">movie</w:t>
      </w:r>
      <w:r w:rsidDel="00000000" w:rsidR="00000000" w:rsidRPr="00000000">
        <w:rPr>
          <w:smallCaps w:val="0"/>
          <w:rtl w:val="0"/>
        </w:rPr>
        <w:t xml:space="preserve"> data. So, there exists a user interface that is suitable for </w:t>
      </w:r>
      <w:r w:rsidDel="00000000" w:rsidR="00000000" w:rsidRPr="00000000">
        <w:rPr>
          <w:rtl w:val="0"/>
        </w:rPr>
        <w:t xml:space="preserve">movie</w:t>
      </w:r>
      <w:r w:rsidDel="00000000" w:rsidR="00000000" w:rsidRPr="00000000">
        <w:rPr>
          <w:smallCaps w:val="0"/>
          <w:rtl w:val="0"/>
        </w:rPr>
        <w:t xml:space="preserve"> recommendations and this interface will be an e-commerce website. Our system will be working in background. Once the recommendation system finds an accurate result, it will be shown on the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3" w:lineRule="auto"/>
        <w:contextualSpacing w:val="0"/>
        <w:jc w:val="both"/>
        <w:rPr>
          <w:smallCaps w:val="0"/>
        </w:rPr>
      </w:pPr>
      <w:r w:rsidDel="00000000" w:rsidR="00000000" w:rsidRPr="00000000">
        <w:rPr>
          <w:smallCaps w:val="0"/>
          <w:rtl w:val="0"/>
        </w:rPr>
        <w:t xml:space="preserve">In terms of hardware, recommendation system will be embedded in a website. To use or benefit from recommendation system, user should enter from a personal computer, mobile device with internet connection, tablet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3" w:lineRule="auto"/>
        <w:contextualSpacing w:val="0"/>
        <w:jc w:val="both"/>
        <w:rPr>
          <w:smallCaps w:val="0"/>
        </w:rPr>
      </w:pPr>
      <w:r w:rsidDel="00000000" w:rsidR="00000000" w:rsidRPr="00000000">
        <w:rPr>
          <w:smallCaps w:val="0"/>
          <w:rtl w:val="0"/>
        </w:rPr>
        <w:t xml:space="preserve">In terms of software, our recommendation system will run on personal computers, smart phones etc. That is, it will run on any device with internet connection. The system will work both Windows and Unix operating systems. Moreover, it will be implemented making use of database management tools such as</w:t>
      </w:r>
      <w:r w:rsidDel="00000000" w:rsidR="00000000" w:rsidRPr="00000000">
        <w:rPr>
          <w:rtl w:val="0"/>
        </w:rPr>
        <w:t xml:space="preserve"> Sqlite</w:t>
      </w:r>
      <w:r w:rsidDel="00000000" w:rsidR="00000000" w:rsidRPr="00000000">
        <w:rPr>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This brief information of interfaces is explained in more detailed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b w:val="1"/>
          <w:smallCaps w:val="0"/>
          <w:color w:val="4f81bd"/>
          <w:sz w:val="28"/>
          <w:szCs w:val="28"/>
          <w:rtl w:val="0"/>
        </w:rPr>
        <w:t xml:space="preserve">2.1.1 System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3" w:lineRule="auto"/>
        <w:contextualSpacing w:val="0"/>
        <w:jc w:val="both"/>
        <w:rPr>
          <w:smallCaps w:val="0"/>
        </w:rPr>
      </w:pPr>
      <w:r w:rsidDel="00000000" w:rsidR="00000000" w:rsidRPr="00000000">
        <w:rPr>
          <w:smallCaps w:val="0"/>
          <w:rtl w:val="0"/>
        </w:rPr>
        <w:t xml:space="preserve">First of all, the application needs to have </w:t>
      </w:r>
      <w:r w:rsidDel="00000000" w:rsidR="00000000" w:rsidRPr="00000000">
        <w:rPr>
          <w:rtl w:val="0"/>
        </w:rPr>
        <w:t xml:space="preserve">movie</w:t>
      </w:r>
      <w:r w:rsidDel="00000000" w:rsidR="00000000" w:rsidRPr="00000000">
        <w:rPr>
          <w:smallCaps w:val="0"/>
          <w:rtl w:val="0"/>
        </w:rPr>
        <w:t xml:space="preserve"> data to make recommendation to user and user data to evaluate. User data is necessary to make a really relevant recommendation. The system will use this information to make inference about recommendation by getting user’s actions. Rating value of a </w:t>
      </w:r>
      <w:r w:rsidDel="00000000" w:rsidR="00000000" w:rsidRPr="00000000">
        <w:rPr>
          <w:rtl w:val="0"/>
        </w:rPr>
        <w:t xml:space="preserve">movie</w:t>
      </w:r>
      <w:r w:rsidDel="00000000" w:rsidR="00000000" w:rsidRPr="00000000">
        <w:rPr>
          <w:smallCaps w:val="0"/>
          <w:rtl w:val="0"/>
        </w:rPr>
        <w:t xml:space="preserve"> data is a derived value obtained by an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2s8eyo1" w:id="2"/>
    <w:bookmarkEnd w:id="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color w:val="4f81bd"/>
          <w:sz w:val="28"/>
          <w:szCs w:val="28"/>
        </w:rPr>
      </w:pPr>
      <w:r w:rsidDel="00000000" w:rsidR="00000000" w:rsidRPr="00000000">
        <w:rPr>
          <w:b w:val="1"/>
          <w:smallCaps w:val="0"/>
          <w:color w:val="4f81bd"/>
          <w:sz w:val="28"/>
          <w:szCs w:val="28"/>
          <w:rtl w:val="0"/>
        </w:rPr>
        <w:t xml:space="preserve">2.1.2 User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8" w:lineRule="auto"/>
        <w:ind w:right="20"/>
        <w:contextualSpacing w:val="0"/>
        <w:jc w:val="both"/>
        <w:rPr>
          <w:smallCaps w:val="0"/>
        </w:rPr>
      </w:pPr>
      <w:r w:rsidDel="00000000" w:rsidR="00000000" w:rsidRPr="00000000">
        <w:rPr>
          <w:smallCaps w:val="0"/>
          <w:rtl w:val="0"/>
        </w:rPr>
        <w:t xml:space="preserve">There will be one type of user. Therefore there are no differences between users in terms of functionality, visualization </w:t>
      </w:r>
      <w:r w:rsidDel="00000000" w:rsidR="00000000" w:rsidRPr="00000000">
        <w:rPr>
          <w:smallCaps w:val="0"/>
          <w:rtl w:val="0"/>
        </w:rPr>
        <w:t xml:space="preserve">and</w:t>
      </w:r>
      <w:r w:rsidDel="00000000" w:rsidR="00000000" w:rsidRPr="00000000">
        <w:rPr>
          <w:smallCaps w:val="0"/>
          <w:rtl w:val="0"/>
        </w:rPr>
        <w:t xml:space="preserve">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54" w:lineRule="auto"/>
        <w:contextualSpacing w:val="0"/>
        <w:jc w:val="both"/>
        <w:rPr>
          <w:smallCaps w:val="0"/>
        </w:rPr>
      </w:pPr>
      <w:r w:rsidDel="00000000" w:rsidR="00000000" w:rsidRPr="00000000">
        <w:rPr>
          <w:smallCaps w:val="0"/>
          <w:rtl w:val="0"/>
        </w:rPr>
        <w:t xml:space="preserve">The user interface is only depend on the websites designers. The website that our system is working on the background of it can offer different opportunities to its users. For example, a website can offer the right to choose background image to each of its users. However the architecture will probably be the same for all users.On the other hand, the interface will be in some number of steps such as user login, some top hundred lists, search options etc. But the first step should be user login to activate the recommendation system. Then the recommendations will be specified according to the algorithm that depends on user actions. These actions are determined by some parameters such as the time that the user </w:t>
      </w:r>
      <w:r w:rsidDel="00000000" w:rsidR="00000000" w:rsidRPr="00000000">
        <w:rPr>
          <w:rtl w:val="0"/>
        </w:rPr>
        <w:t xml:space="preserve">seen</w:t>
      </w:r>
      <w:r w:rsidDel="00000000" w:rsidR="00000000" w:rsidRPr="00000000">
        <w:rPr>
          <w:smallCaps w:val="0"/>
          <w:rtl w:val="0"/>
        </w:rPr>
        <w:t xml:space="preserve"> the </w:t>
      </w:r>
      <w:r w:rsidDel="00000000" w:rsidR="00000000" w:rsidRPr="00000000">
        <w:rPr>
          <w:rtl w:val="0"/>
        </w:rPr>
        <w:t xml:space="preserve">movie</w:t>
      </w:r>
      <w:r w:rsidDel="00000000" w:rsidR="00000000" w:rsidRPr="00000000">
        <w:rPr>
          <w:smallCaps w:val="0"/>
          <w:rtl w:val="0"/>
        </w:rPr>
        <w:t xml:space="preserve">. Some of these actions are </w:t>
      </w:r>
      <w:r w:rsidDel="00000000" w:rsidR="00000000" w:rsidRPr="00000000">
        <w:rPr>
          <w:rtl w:val="0"/>
        </w:rPr>
        <w:t xml:space="preserve">seen and</w:t>
      </w:r>
      <w:r w:rsidDel="00000000" w:rsidR="00000000" w:rsidRPr="00000000">
        <w:rPr>
          <w:smallCaps w:val="0"/>
          <w:rtl w:val="0"/>
        </w:rPr>
        <w:t xml:space="preserve"> </w:t>
      </w:r>
      <w:r w:rsidDel="00000000" w:rsidR="00000000" w:rsidRPr="00000000">
        <w:rPr>
          <w:rtl w:val="0"/>
        </w:rPr>
        <w:t xml:space="preserve">watched</w:t>
      </w:r>
      <w:r w:rsidDel="00000000" w:rsidR="00000000" w:rsidRPr="00000000">
        <w:rPr>
          <w:smallCaps w:val="0"/>
          <w:rtl w:val="0"/>
        </w:rPr>
        <w:t xml:space="preserve"> before. If a </w:t>
      </w:r>
      <w:r w:rsidDel="00000000" w:rsidR="00000000" w:rsidRPr="00000000">
        <w:rPr>
          <w:rtl w:val="0"/>
        </w:rPr>
        <w:t xml:space="preserve">movie</w:t>
      </w:r>
      <w:r w:rsidDel="00000000" w:rsidR="00000000" w:rsidRPr="00000000">
        <w:rPr>
          <w:smallCaps w:val="0"/>
          <w:rtl w:val="0"/>
        </w:rPr>
        <w:t xml:space="preserve"> is </w:t>
      </w:r>
      <w:r w:rsidDel="00000000" w:rsidR="00000000" w:rsidRPr="00000000">
        <w:rPr>
          <w:rtl w:val="0"/>
        </w:rPr>
        <w:t xml:space="preserve">watched</w:t>
      </w:r>
      <w:r w:rsidDel="00000000" w:rsidR="00000000" w:rsidRPr="00000000">
        <w:rPr>
          <w:smallCaps w:val="0"/>
          <w:rtl w:val="0"/>
        </w:rPr>
        <w:t xml:space="preserve"> before the other </w:t>
      </w:r>
      <w:r w:rsidDel="00000000" w:rsidR="00000000" w:rsidRPr="00000000">
        <w:rPr>
          <w:rtl w:val="0"/>
        </w:rPr>
        <w:t xml:space="preserve">movie</w:t>
      </w:r>
      <w:r w:rsidDel="00000000" w:rsidR="00000000" w:rsidRPr="00000000">
        <w:rPr>
          <w:smallCaps w:val="0"/>
          <w:rtl w:val="0"/>
        </w:rPr>
        <w:t xml:space="preserve">s’ rating value in the </w:t>
      </w:r>
      <w:r w:rsidDel="00000000" w:rsidR="00000000" w:rsidRPr="00000000">
        <w:rPr>
          <w:rtl w:val="0"/>
        </w:rPr>
        <w:t xml:space="preserve">movie list</w:t>
      </w:r>
      <w:r w:rsidDel="00000000" w:rsidR="00000000" w:rsidRPr="00000000">
        <w:rPr>
          <w:smallCaps w:val="0"/>
          <w:rtl w:val="0"/>
        </w:rPr>
        <w:t xml:space="preserve"> will increase.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6" w:lineRule="auto"/>
        <w:ind w:right="20"/>
        <w:contextualSpacing w:val="0"/>
        <w:jc w:val="both"/>
        <w:rPr>
          <w:smallCaps w:val="0"/>
        </w:rPr>
      </w:pPr>
      <w:r w:rsidDel="00000000" w:rsidR="00000000" w:rsidRPr="00000000">
        <w:rPr>
          <w:smallCaps w:val="0"/>
          <w:rtl w:val="0"/>
        </w:rPr>
        <w:t xml:space="preserve">Up to now, we mentioned about how the recommendation will be done, but making recommendation more recognizable is also an important point. After getting a recommendation to user, the system should display it on the interface. However, if the recommendations cannot get user’s attention, all the work done up to now might come to nothing. Therefore, they should be displayed on the user interface spectacularly.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9"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color w:val="4f81bd"/>
          <w:sz w:val="28"/>
          <w:szCs w:val="28"/>
        </w:rPr>
      </w:pPr>
      <w:r w:rsidDel="00000000" w:rsidR="00000000" w:rsidRPr="00000000">
        <w:rPr>
          <w:b w:val="1"/>
          <w:smallCaps w:val="0"/>
          <w:color w:val="4f81bd"/>
          <w:sz w:val="28"/>
          <w:szCs w:val="28"/>
          <w:rtl w:val="0"/>
        </w:rPr>
        <w:t xml:space="preserve">2.1.3 Hardware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right="20"/>
        <w:contextualSpacing w:val="0"/>
        <w:jc w:val="both"/>
        <w:rPr>
          <w:smallCaps w:val="0"/>
        </w:rPr>
      </w:pPr>
      <w:r w:rsidDel="00000000" w:rsidR="00000000" w:rsidRPr="00000000">
        <w:rPr>
          <w:smallCaps w:val="0"/>
          <w:rtl w:val="0"/>
        </w:rPr>
        <w:t xml:space="preserve">The recommendation system can work on any internet connected device. These devices should have some limit requirements to make the application run effectively. We expect that the processor speed and internet speed are high.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3.99999999999994"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b w:val="1"/>
          <w:smallCaps w:val="0"/>
          <w:color w:val="4f81bd"/>
          <w:sz w:val="28"/>
          <w:szCs w:val="28"/>
          <w:rtl w:val="0"/>
        </w:rPr>
        <w:t xml:space="preserve">2.1.4 Software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7" w:lineRule="auto"/>
        <w:ind w:right="20"/>
        <w:contextualSpacing w:val="0"/>
        <w:jc w:val="both"/>
        <w:rPr>
          <w:smallCaps w:val="0"/>
        </w:rPr>
      </w:pPr>
      <w:r w:rsidDel="00000000" w:rsidR="00000000" w:rsidRPr="00000000">
        <w:rPr>
          <w:smallCaps w:val="0"/>
          <w:rtl w:val="0"/>
        </w:rPr>
        <w:t xml:space="preserve">First of all the system will work on any platform. Internet connection is a must to reach the system. Moreover, most of the application will be coded by Java. Java APIs of database management tools such as Neoclipse, which is a standalone workbench application to interact with Neo4j. Moreover, some query languages like Cypher will be used. Some tools and software are listed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mallCaps w:val="0"/>
          <w:sz w:val="20"/>
          <w:szCs w:val="20"/>
        </w:rPr>
      </w:pPr>
      <w:r w:rsidDel="00000000" w:rsidR="00000000" w:rsidRPr="00000000">
        <w:rPr>
          <w:rtl w:val="0"/>
        </w:rPr>
      </w:r>
    </w:p>
    <w:bookmarkStart w:colFirst="0" w:colLast="0" w:name="17dp8vu" w:id="3"/>
    <w:bookmarkEnd w:id="3"/>
    <w:tbl>
      <w:tblPr>
        <w:tblStyle w:val="Table4"/>
        <w:tblW w:w="9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3060"/>
        <w:gridCol w:w="3600"/>
        <w:tblGridChange w:id="0">
          <w:tblGrid>
            <w:gridCol w:w="2460"/>
            <w:gridCol w:w="3060"/>
            <w:gridCol w:w="360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smallCaps w:val="0"/>
              </w:rPr>
            </w:pPr>
            <w:r w:rsidDel="00000000" w:rsidR="00000000" w:rsidRPr="00000000">
              <w:rPr>
                <w:b w:val="1"/>
                <w:smallCaps w:val="0"/>
                <w:rtl w:val="0"/>
              </w:rPr>
              <w:t xml:space="preserve">Name</w:t>
            </w:r>
          </w:p>
        </w:tc>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b w:val="1"/>
                <w:smallCaps w:val="0"/>
              </w:rPr>
            </w:pPr>
            <w:r w:rsidDel="00000000" w:rsidR="00000000" w:rsidRPr="00000000">
              <w:rPr>
                <w:b w:val="1"/>
                <w:smallCaps w:val="0"/>
                <w:rtl w:val="0"/>
              </w:rPr>
              <w:t xml:space="preserve">Version number</w:t>
            </w:r>
          </w:p>
        </w:tc>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b w:val="1"/>
                <w:smallCaps w:val="0"/>
                <w:color w:val="0000ff"/>
              </w:rPr>
            </w:pPr>
            <w:r w:rsidDel="00000000" w:rsidR="00000000" w:rsidRPr="00000000">
              <w:rPr>
                <w:b w:val="1"/>
                <w:smallCaps w:val="0"/>
                <w:rtl w:val="0"/>
              </w:rPr>
              <w:t xml:space="preserve">Source</w:t>
            </w: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smallCaps w:val="0"/>
              </w:rPr>
            </w:pPr>
            <w:r w:rsidDel="00000000" w:rsidR="00000000" w:rsidRPr="00000000">
              <w:rPr>
                <w:rtl w:val="0"/>
              </w:rPr>
              <w:t xml:space="preserve">Anaconda</w:t>
            </w: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smallCaps w:val="0"/>
              </w:rPr>
            </w:pPr>
            <w:r w:rsidDel="00000000" w:rsidR="00000000" w:rsidRPr="00000000">
              <w:rPr>
                <w:rtl w:val="0"/>
              </w:rPr>
              <w:t xml:space="preserve">5.0.0</w:t>
            </w: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smallCaps w:val="0"/>
                <w:color w:val="1155cc"/>
                <w:u w:val="single"/>
              </w:rPr>
            </w:pPr>
            <w:r w:rsidDel="00000000" w:rsidR="00000000" w:rsidRPr="00000000">
              <w:rPr>
                <w:color w:val="1155cc"/>
                <w:u w:val="single"/>
                <w:rtl w:val="0"/>
              </w:rPr>
              <w:t xml:space="preserve">https://anaconda.org/</w:t>
            </w: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smallCaps w:val="0"/>
              </w:rPr>
            </w:pPr>
            <w:r w:rsidDel="00000000" w:rsidR="00000000" w:rsidRPr="00000000">
              <w:rPr>
                <w:smallCaps w:val="0"/>
                <w:rtl w:val="0"/>
              </w:rPr>
              <w:t xml:space="preserve">Windows</w:t>
            </w:r>
          </w:p>
        </w:tc>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smallCaps w:val="0"/>
              </w:rPr>
            </w:pPr>
            <w:r w:rsidDel="00000000" w:rsidR="00000000" w:rsidRPr="00000000">
              <w:rPr>
                <w:smallCaps w:val="0"/>
                <w:rtl w:val="0"/>
              </w:rPr>
              <w:t xml:space="preserve">7/8/10</w:t>
            </w:r>
          </w:p>
        </w:tc>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smallCaps w:val="0"/>
              </w:rPr>
            </w:pPr>
            <w:r w:rsidDel="00000000" w:rsidR="00000000" w:rsidRPr="00000000">
              <w:rPr>
                <w:smallCaps w:val="0"/>
                <w:rtl w:val="0"/>
              </w:rPr>
              <w:t xml:space="preserve">Microsoft Company</w:t>
            </w:r>
          </w:p>
        </w:tc>
      </w:tr>
      <w:tr>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smallCaps w:val="0"/>
              </w:rPr>
            </w:pPr>
            <w:r w:rsidDel="00000000" w:rsidR="00000000" w:rsidRPr="00000000">
              <w:rPr>
                <w:rtl w:val="0"/>
              </w:rPr>
              <w:t xml:space="preserve">Pycharm</w:t>
            </w: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smallCaps w:val="0"/>
                <w:color w:val="999999"/>
              </w:rPr>
            </w:pPr>
            <w:r w:rsidDel="00000000" w:rsidR="00000000" w:rsidRPr="00000000">
              <w:rPr>
                <w:color w:val="999999"/>
                <w:rtl w:val="0"/>
              </w:rPr>
              <w:t xml:space="preserve">2017.2.3</w:t>
            </w: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smallCaps w:val="0"/>
                <w:color w:val="1155cc"/>
                <w:u w:val="single"/>
              </w:rPr>
            </w:pPr>
            <w:r w:rsidDel="00000000" w:rsidR="00000000" w:rsidRPr="00000000">
              <w:rPr>
                <w:color w:val="1155cc"/>
                <w:u w:val="single"/>
                <w:rtl w:val="0"/>
              </w:rPr>
              <w:t xml:space="preserve">https://www.jetbrains.com/pycharm</w:t>
            </w: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smallCaps w:val="0"/>
              </w:rPr>
            </w:pPr>
            <w:r w:rsidDel="00000000" w:rsidR="00000000" w:rsidRPr="00000000">
              <w:rPr>
                <w:rtl w:val="0"/>
              </w:rPr>
              <w:t xml:space="preserve">Python</w:t>
            </w: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smallCaps w:val="0"/>
              </w:rPr>
            </w:pPr>
            <w:r w:rsidDel="00000000" w:rsidR="00000000" w:rsidRPr="00000000">
              <w:rPr>
                <w:rtl w:val="0"/>
              </w:rPr>
              <w:t xml:space="preserve">3.5.4</w:t>
            </w: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smallCaps w:val="0"/>
              </w:rPr>
            </w:pPr>
            <w:hyperlink r:id="rId11">
              <w:r w:rsidDel="00000000" w:rsidR="00000000" w:rsidRPr="00000000">
                <w:rPr>
                  <w:color w:val="1155cc"/>
                  <w:u w:val="single"/>
                  <w:rtl w:val="0"/>
                </w:rPr>
                <w:t xml:space="preserve">https://www.python.org/</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99999999999994"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 w:firstLine="0"/>
        <w:contextualSpacing w:val="0"/>
        <w:rPr>
          <w:b w:val="1"/>
          <w:smallCaps w:val="0"/>
          <w:color w:val="4f81bd"/>
          <w:sz w:val="28"/>
          <w:szCs w:val="28"/>
        </w:rPr>
      </w:pPr>
      <w:r w:rsidDel="00000000" w:rsidR="00000000" w:rsidRPr="00000000">
        <w:rPr>
          <w:b w:val="1"/>
          <w:smallCaps w:val="0"/>
          <w:color w:val="4f81bd"/>
          <w:sz w:val="28"/>
          <w:szCs w:val="28"/>
          <w:rtl w:val="0"/>
        </w:rPr>
        <w:t xml:space="preserve">2.2 Product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8.9999999999999"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3" w:lineRule="auto"/>
        <w:ind w:left="20" w:right="20" w:firstLine="0"/>
        <w:contextualSpacing w:val="0"/>
        <w:jc w:val="both"/>
        <w:rPr>
          <w:smallCaps w:val="0"/>
        </w:rPr>
      </w:pPr>
      <w:r w:rsidDel="00000000" w:rsidR="00000000" w:rsidRPr="00000000">
        <w:rPr>
          <w:smallCaps w:val="0"/>
          <w:rtl w:val="0"/>
        </w:rPr>
        <w:t xml:space="preserve">Use case diagram of the recommendation system and the other subsystems are revealed in below diagram. Steps are gathered in distinct entities, the functions of which are stated in further subsections.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ind w:left="-1330" w:firstLine="0"/>
        <w:contextualSpacing w:val="0"/>
        <w:rPr>
          <w:smallCaps w:val="0"/>
        </w:rPr>
      </w:pPr>
      <w:r w:rsidDel="00000000" w:rsidR="00000000" w:rsidRPr="00000000">
        <w:rPr/>
        <w:drawing>
          <wp:inline distB="114300" distT="114300" distL="114300" distR="114300">
            <wp:extent cx="7391400" cy="9634538"/>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7391400" cy="96345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bookmarkStart w:colFirst="0" w:colLast="0" w:name="3rdcrjn" w:id="4"/>
    <w:bookmarkEnd w:id="4"/>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smallCaps w:val="0"/>
          <w:color w:val="4f81bd"/>
          <w:sz w:val="28"/>
          <w:szCs w:val="28"/>
        </w:rPr>
      </w:pPr>
      <w:r w:rsidDel="00000000" w:rsidR="00000000" w:rsidRPr="00000000">
        <w:rPr>
          <w:b w:val="1"/>
          <w:smallCaps w:val="0"/>
          <w:color w:val="4f81bd"/>
          <w:sz w:val="28"/>
          <w:szCs w:val="28"/>
          <w:rtl w:val="0"/>
        </w:rPr>
        <w:t xml:space="preserve">2.2.1 </w:t>
      </w:r>
      <w:r w:rsidDel="00000000" w:rsidR="00000000" w:rsidRPr="00000000">
        <w:rPr>
          <w:b w:val="1"/>
          <w:color w:val="4f81bd"/>
          <w:sz w:val="28"/>
          <w:szCs w:val="28"/>
          <w:rtl w:val="0"/>
        </w:rPr>
        <w:t xml:space="preserve">WatchList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3" w:lineRule="auto"/>
        <w:ind w:left="4" w:firstLine="0"/>
        <w:contextualSpacing w:val="0"/>
        <w:jc w:val="both"/>
        <w:rPr>
          <w:smallCaps w:val="0"/>
        </w:rPr>
      </w:pPr>
      <w:r w:rsidDel="00000000" w:rsidR="00000000" w:rsidRPr="00000000">
        <w:rPr>
          <w:smallCaps w:val="0"/>
          <w:rtl w:val="0"/>
        </w:rPr>
        <w:t xml:space="preserve">This function </w:t>
      </w:r>
      <w:r w:rsidDel="00000000" w:rsidR="00000000" w:rsidRPr="00000000">
        <w:rPr>
          <w:rtl w:val="0"/>
        </w:rPr>
        <w:t xml:space="preserve">will include list of all those movies that you have previously watched and you want to watch so that the movies that you have already watched may not be recommended next 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9"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 w:firstLine="0"/>
        <w:contextualSpacing w:val="0"/>
        <w:rPr>
          <w:b w:val="1"/>
          <w:smallCaps w:val="0"/>
          <w:color w:val="4f81bd"/>
          <w:sz w:val="28"/>
          <w:szCs w:val="28"/>
        </w:rPr>
      </w:pPr>
      <w:r w:rsidDel="00000000" w:rsidR="00000000" w:rsidRPr="00000000">
        <w:rPr>
          <w:b w:val="1"/>
          <w:smallCaps w:val="0"/>
          <w:color w:val="4f81bd"/>
          <w:sz w:val="28"/>
          <w:szCs w:val="28"/>
          <w:rtl w:val="0"/>
        </w:rPr>
        <w:t xml:space="preserve">2.2.2 </w:t>
      </w:r>
      <w:r w:rsidDel="00000000" w:rsidR="00000000" w:rsidRPr="00000000">
        <w:rPr>
          <w:b w:val="1"/>
          <w:color w:val="4f81bd"/>
          <w:sz w:val="28"/>
          <w:szCs w:val="28"/>
          <w:rtl w:val="0"/>
        </w:rPr>
        <w:t xml:space="preserve">Sign Up/Sign 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3"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3" w:lineRule="auto"/>
        <w:ind w:left="4" w:firstLine="0"/>
        <w:contextualSpacing w:val="0"/>
        <w:jc w:val="both"/>
        <w:rPr>
          <w:smallCaps w:val="0"/>
        </w:rPr>
      </w:pPr>
      <w:r w:rsidDel="00000000" w:rsidR="00000000" w:rsidRPr="00000000">
        <w:rPr>
          <w:smallCaps w:val="0"/>
          <w:rtl w:val="0"/>
        </w:rPr>
        <w:t xml:space="preserve">This function provides customer profile information and statistics to supplier of the whole system. Actually, this function provides the whole information needed to make a recommendation and also the information to </w:t>
      </w:r>
      <w:r w:rsidDel="00000000" w:rsidR="00000000" w:rsidRPr="00000000">
        <w:rPr>
          <w:rtl w:val="0"/>
        </w:rPr>
        <w:t xml:space="preserve">authenticate the user.</w:t>
      </w:r>
      <w:r w:rsidDel="00000000" w:rsidR="00000000" w:rsidRPr="00000000">
        <w:rPr>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 w:firstLine="0"/>
        <w:contextualSpacing w:val="0"/>
        <w:rPr>
          <w:b w:val="1"/>
          <w:smallCaps w:val="0"/>
          <w:color w:val="4f81bd"/>
          <w:sz w:val="28"/>
          <w:szCs w:val="28"/>
        </w:rPr>
      </w:pPr>
      <w:r w:rsidDel="00000000" w:rsidR="00000000" w:rsidRPr="00000000">
        <w:rPr>
          <w:b w:val="1"/>
          <w:smallCaps w:val="0"/>
          <w:color w:val="4f81bd"/>
          <w:sz w:val="28"/>
          <w:szCs w:val="28"/>
          <w:rtl w:val="0"/>
        </w:rPr>
        <w:t xml:space="preserve">2.2.3 </w:t>
      </w:r>
      <w:r w:rsidDel="00000000" w:rsidR="00000000" w:rsidRPr="00000000">
        <w:rPr>
          <w:b w:val="1"/>
          <w:color w:val="4f81bd"/>
          <w:sz w:val="28"/>
          <w:szCs w:val="28"/>
          <w:rtl w:val="0"/>
        </w:rPr>
        <w:t xml:space="preserve">Mail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8"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 w:firstLine="0"/>
        <w:contextualSpacing w:val="0"/>
        <w:rPr>
          <w:smallCaps w:val="0"/>
        </w:rPr>
      </w:pPr>
      <w:r w:rsidDel="00000000" w:rsidR="00000000" w:rsidRPr="00000000">
        <w:rPr>
          <w:smallCaps w:val="0"/>
          <w:rtl w:val="0"/>
        </w:rPr>
        <w:t xml:space="preserve">The system should monitor user actions as the system receives implicit feedback through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 w:firstLine="0"/>
        <w:contextualSpacing w:val="0"/>
        <w:rPr>
          <w:b w:val="1"/>
          <w:smallCaps w:val="0"/>
          <w:color w:val="4f81bd"/>
          <w:sz w:val="28"/>
          <w:szCs w:val="28"/>
        </w:rPr>
      </w:pPr>
      <w:r w:rsidDel="00000000" w:rsidR="00000000" w:rsidRPr="00000000">
        <w:rPr>
          <w:b w:val="1"/>
          <w:smallCaps w:val="0"/>
          <w:color w:val="4f81bd"/>
          <w:sz w:val="28"/>
          <w:szCs w:val="28"/>
          <w:rtl w:val="0"/>
        </w:rPr>
        <w:t xml:space="preserve">2.2.4 </w:t>
      </w:r>
      <w:r w:rsidDel="00000000" w:rsidR="00000000" w:rsidRPr="00000000">
        <w:rPr>
          <w:b w:val="1"/>
          <w:color w:val="4f81bd"/>
          <w:sz w:val="28"/>
          <w:szCs w:val="28"/>
          <w:rtl w:val="0"/>
        </w:rPr>
        <w:t xml:space="preserve">Recommend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 w:lineRule="auto"/>
        <w:ind w:left="4" w:firstLine="0"/>
        <w:contextualSpacing w:val="0"/>
        <w:jc w:val="both"/>
        <w:rPr>
          <w:smallCaps w:val="0"/>
        </w:rPr>
      </w:pPr>
      <w:r w:rsidDel="00000000" w:rsidR="00000000" w:rsidRPr="00000000">
        <w:rPr>
          <w:smallCaps w:val="0"/>
          <w:rtl w:val="0"/>
        </w:rPr>
        <w:t xml:space="preserve">To make user tend to make use of an opportunity of a recommendation, monitoring is an important point. Here supplier uses this functionality to get attention of the user on a recommended item by displaying it in an attractive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7"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 w:firstLine="0"/>
        <w:contextualSpacing w:val="0"/>
        <w:rPr>
          <w:b w:val="1"/>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 w:firstLine="0"/>
        <w:contextualSpacing w:val="0"/>
        <w:rPr>
          <w:b w:val="1"/>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 w:firstLine="0"/>
        <w:contextualSpacing w:val="0"/>
        <w:rPr>
          <w:b w:val="1"/>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 w:firstLine="0"/>
        <w:contextualSpacing w:val="0"/>
        <w:rPr>
          <w:b w:val="1"/>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 w:firstLine="0"/>
        <w:contextualSpacing w:val="0"/>
        <w:rPr>
          <w:b w:val="1"/>
          <w:smallCaps w:val="0"/>
          <w:color w:val="4f81bd"/>
          <w:sz w:val="28"/>
          <w:szCs w:val="28"/>
        </w:rPr>
      </w:pPr>
      <w:r w:rsidDel="00000000" w:rsidR="00000000" w:rsidRPr="00000000">
        <w:rPr>
          <w:b w:val="1"/>
          <w:smallCaps w:val="0"/>
          <w:color w:val="4f81bd"/>
          <w:sz w:val="28"/>
          <w:szCs w:val="28"/>
          <w:rtl w:val="0"/>
        </w:rPr>
        <w:t xml:space="preserve">2.2.5 Feedback/Suggestions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1.99999999999994" w:lineRule="auto"/>
        <w:ind w:left="4" w:firstLine="0"/>
        <w:contextualSpacing w:val="0"/>
        <w:jc w:val="both"/>
        <w:rPr>
          <w:smallCaps w:val="0"/>
        </w:rPr>
      </w:pPr>
      <w:r w:rsidDel="00000000" w:rsidR="00000000" w:rsidRPr="00000000">
        <w:rPr>
          <w:smallCaps w:val="0"/>
          <w:rtl w:val="0"/>
        </w:rPr>
        <w:t xml:space="preserve">The users must be able to read reviews and provide feedback to the system. This feedback is crucial to provide more accurate recommendations in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2" w:lineRule="auto"/>
        <w:contextualSpacing w:val="0"/>
        <w:rPr>
          <w:smallCaps w:val="0"/>
        </w:rPr>
      </w:pPr>
      <w:r w:rsidDel="00000000" w:rsidR="00000000" w:rsidRPr="00000000">
        <w:rPr>
          <w:rtl w:val="0"/>
        </w:rPr>
      </w:r>
    </w:p>
    <w:p w:rsidR="00000000" w:rsidDel="00000000" w:rsidP="00000000" w:rsidRDefault="00000000" w:rsidRPr="00000000">
      <w:pPr>
        <w:widowControl w:val="0"/>
        <w:numPr>
          <w:ilvl w:val="0"/>
          <w:numId w:val="11"/>
        </w:numPr>
        <w:pBdr>
          <w:top w:space="0" w:sz="0" w:val="nil"/>
          <w:left w:space="0" w:sz="0" w:val="nil"/>
          <w:bottom w:space="0" w:sz="0" w:val="nil"/>
          <w:right w:space="0" w:sz="0" w:val="nil"/>
          <w:between w:space="0" w:sz="0" w:val="nil"/>
        </w:pBdr>
        <w:shd w:fill="auto" w:val="clear"/>
        <w:tabs>
          <w:tab w:val="left" w:pos="424"/>
        </w:tabs>
        <w:spacing w:line="240" w:lineRule="auto"/>
        <w:ind w:left="424" w:hanging="424"/>
        <w:contextualSpacing w:val="1"/>
        <w:jc w:val="both"/>
      </w:pPr>
      <w:r w:rsidDel="00000000" w:rsidR="00000000" w:rsidRPr="00000000">
        <w:rPr>
          <w:b w:val="1"/>
          <w:smallCaps w:val="0"/>
          <w:color w:val="4f81bd"/>
          <w:sz w:val="28"/>
          <w:szCs w:val="28"/>
          <w:rtl w:val="0"/>
        </w:rPr>
        <w:t xml:space="preserve">Constraints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widowControl w:val="0"/>
        <w:numPr>
          <w:ilvl w:val="1"/>
          <w:numId w:val="11"/>
        </w:numPr>
        <w:pBdr>
          <w:top w:space="0" w:sz="0" w:val="nil"/>
          <w:left w:space="0" w:sz="0" w:val="nil"/>
          <w:bottom w:space="0" w:sz="0" w:val="nil"/>
          <w:right w:space="0" w:sz="0" w:val="nil"/>
          <w:between w:space="0" w:sz="0" w:val="nil"/>
        </w:pBdr>
        <w:shd w:fill="auto" w:val="clear"/>
        <w:tabs>
          <w:tab w:val="left" w:pos="724"/>
        </w:tabs>
        <w:spacing w:line="311.99999999999994" w:lineRule="auto"/>
        <w:ind w:left="724" w:hanging="364"/>
        <w:contextualSpacing w:val="1"/>
        <w:jc w:val="both"/>
      </w:pPr>
      <w:r w:rsidDel="00000000" w:rsidR="00000000" w:rsidRPr="00000000">
        <w:rPr>
          <w:smallCaps w:val="0"/>
          <w:rtl w:val="0"/>
        </w:rPr>
        <w:t xml:space="preserve">Since we need user profile data while developing the product, to find real time and sufficient data can be a problem for developer because of regulatory policies.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4"/>
        </w:tabs>
        <w:spacing w:line="311.99999999999994" w:lineRule="auto"/>
        <w:ind w:left="0" w:firstLine="0"/>
        <w:contextualSpacing w:val="0"/>
        <w:jc w:val="both"/>
        <w:rPr/>
      </w:pPr>
      <w:r w:rsidDel="00000000" w:rsidR="00000000" w:rsidRPr="00000000">
        <w:rPr>
          <w:rtl w:val="0"/>
        </w:rPr>
      </w:r>
    </w:p>
    <w:bookmarkStart w:colFirst="0" w:colLast="0" w:name="26in1rg" w:id="5"/>
    <w:bookmarkEnd w:id="5"/>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line="308" w:lineRule="auto"/>
        <w:ind w:left="720" w:hanging="360"/>
        <w:contextualSpacing w:val="1"/>
        <w:jc w:val="both"/>
        <w:rPr>
          <w:smallCaps w:val="0"/>
          <w:u w:val="none"/>
        </w:rPr>
      </w:pPr>
      <w:r w:rsidDel="00000000" w:rsidR="00000000" w:rsidRPr="00000000">
        <w:rPr>
          <w:smallCaps w:val="0"/>
          <w:rtl w:val="0"/>
        </w:rPr>
        <w:t xml:space="preserve">Millions of data will be needed to test the software. At this stage developers will need huge amount of disk space and clusters.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342" w:lineRule="auto"/>
        <w:ind w:left="720" w:hanging="364"/>
        <w:contextualSpacing w:val="1"/>
        <w:jc w:val="both"/>
      </w:pPr>
      <w:r w:rsidDel="00000000" w:rsidR="00000000" w:rsidRPr="00000000">
        <w:rPr>
          <w:smallCaps w:val="0"/>
          <w:rtl w:val="0"/>
        </w:rPr>
        <w:t xml:space="preserve">We will not design any specific interfaces for the product. It will be suitable for the application that people </w:t>
      </w:r>
      <w:r w:rsidDel="00000000" w:rsidR="00000000" w:rsidRPr="00000000">
        <w:rPr>
          <w:rtl w:val="0"/>
        </w:rPr>
        <w:t xml:space="preserve">watch</w:t>
      </w:r>
      <w:r w:rsidDel="00000000" w:rsidR="00000000" w:rsidRPr="00000000">
        <w:rPr>
          <w:smallCaps w:val="0"/>
          <w:rtl w:val="0"/>
        </w:rPr>
        <w:t xml:space="preserve"> </w:t>
      </w:r>
      <w:r w:rsidDel="00000000" w:rsidR="00000000" w:rsidRPr="00000000">
        <w:rPr>
          <w:rtl w:val="0"/>
        </w:rPr>
        <w:t xml:space="preserve">movie</w:t>
      </w:r>
      <w:r w:rsidDel="00000000" w:rsidR="00000000" w:rsidRPr="00000000">
        <w:rPr>
          <w:smallCaps w:val="0"/>
          <w:rtl w:val="0"/>
        </w:rPr>
        <w:t xml:space="preserve"> from. So, developers have to consider common components of these applications so that the software can be integrated to any of this application easily.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342" w:lineRule="auto"/>
        <w:ind w:left="720" w:hanging="364"/>
        <w:contextualSpacing w:val="1"/>
        <w:jc w:val="both"/>
      </w:pPr>
      <w:r w:rsidDel="00000000" w:rsidR="00000000" w:rsidRPr="00000000">
        <w:rPr>
          <w:smallCaps w:val="0"/>
          <w:rtl w:val="0"/>
        </w:rPr>
        <w:t xml:space="preserve">The application gathers real time user profile information from user accounts. Therefore, it must be reliable and keep those data in safe. Moreover, the system will produce new data about users depending on their behavior on the web. Security of this resulting data must be provided by the software also.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328.9999999999999" w:lineRule="auto"/>
        <w:ind w:left="720" w:hanging="364"/>
        <w:contextualSpacing w:val="1"/>
        <w:jc w:val="both"/>
      </w:pPr>
      <w:r w:rsidDel="00000000" w:rsidR="00000000" w:rsidRPr="00000000">
        <w:rPr>
          <w:smallCaps w:val="0"/>
          <w:rtl w:val="0"/>
        </w:rPr>
        <w:t xml:space="preserve">Most important concern of the system is producing accurate recommendations. To provide expected accuracy and to handle with sparse and huge data at the same time is critical.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3"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color w:val="4f81bd"/>
          <w:sz w:val="28"/>
          <w:szCs w:val="28"/>
        </w:rPr>
      </w:pPr>
      <w:r w:rsidDel="00000000" w:rsidR="00000000" w:rsidRPr="00000000">
        <w:rPr>
          <w:b w:val="1"/>
          <w:smallCaps w:val="0"/>
          <w:color w:val="4f81bd"/>
          <w:sz w:val="28"/>
          <w:szCs w:val="28"/>
          <w:rtl w:val="0"/>
        </w:rPr>
        <w:t xml:space="preserve">2.4 Assumptions and dependencies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50.99999999999994" w:lineRule="auto"/>
        <w:contextualSpacing w:val="0"/>
        <w:jc w:val="both"/>
        <w:rPr>
          <w:smallCaps w:val="0"/>
        </w:rPr>
      </w:pPr>
      <w:r w:rsidDel="00000000" w:rsidR="00000000" w:rsidRPr="00000000">
        <w:rPr>
          <w:smallCaps w:val="0"/>
          <w:rtl w:val="0"/>
        </w:rPr>
        <w:t xml:space="preserve">As stated in the previous section which is constraints, there are several requirements like </w:t>
      </w:r>
      <w:r w:rsidDel="00000000" w:rsidR="00000000" w:rsidRPr="00000000">
        <w:rPr>
          <w:rtl w:val="0"/>
        </w:rPr>
        <w:t xml:space="preserve">movie</w:t>
      </w:r>
      <w:r w:rsidDel="00000000" w:rsidR="00000000" w:rsidRPr="00000000">
        <w:rPr>
          <w:smallCaps w:val="0"/>
          <w:rtl w:val="0"/>
        </w:rPr>
        <w:t xml:space="preserve"> data, user data, database management tool etc. To accomplish activating recommendation system, these requirements should be provided. However, the case of having all these software and hardware provide, still we might have some difficulties to test the system without strong internet connection. Losing connection is an important problem, because our system will work on online platform. If the internet connection cannot be supplied as requested, the whole sales policy will fail and our system will be useless.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3" w:lineRule="auto"/>
        <w:contextualSpacing w:val="0"/>
        <w:jc w:val="both"/>
        <w:rPr>
          <w:smallCaps w:val="0"/>
        </w:rPr>
      </w:pPr>
      <w:r w:rsidDel="00000000" w:rsidR="00000000" w:rsidRPr="00000000">
        <w:rPr>
          <w:smallCaps w:val="0"/>
          <w:rtl w:val="0"/>
        </w:rPr>
        <w:t xml:space="preserve">We stated that we will use </w:t>
      </w:r>
      <w:r w:rsidDel="00000000" w:rsidR="00000000" w:rsidRPr="00000000">
        <w:rPr>
          <w:rtl w:val="0"/>
        </w:rPr>
        <w:t xml:space="preserve">Python</w:t>
      </w:r>
      <w:r w:rsidDel="00000000" w:rsidR="00000000" w:rsidRPr="00000000">
        <w:rPr>
          <w:smallCaps w:val="0"/>
          <w:rtl w:val="0"/>
        </w:rPr>
        <w:t xml:space="preserve"> as a programming language to code our system. However, we can also study in other platforms. For example, we might study in .NET Framework.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b w:val="1"/>
          <w:smallCaps w:val="0"/>
          <w:color w:val="4f81bd"/>
          <w:sz w:val="28"/>
          <w:szCs w:val="28"/>
          <w:rtl w:val="0"/>
        </w:rPr>
        <w:t xml:space="preserve">3. Specific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1.99999999999994" w:lineRule="auto"/>
        <w:contextualSpacing w:val="0"/>
        <w:jc w:val="both"/>
        <w:rPr>
          <w:smallCaps w:val="0"/>
        </w:rPr>
      </w:pPr>
      <w:r w:rsidDel="00000000" w:rsidR="00000000" w:rsidRPr="00000000">
        <w:rPr>
          <w:smallCaps w:val="0"/>
          <w:rtl w:val="0"/>
        </w:rPr>
        <w:t xml:space="preserve">This section will describe the software requirements in detail as subsections which are interface requirements, functional and non-functional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bookmarkStart w:colFirst="0" w:colLast="0" w:name="lnxbz9" w:id="6"/>
    <w:bookmarkEnd w:id="6"/>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b w:val="1"/>
          <w:smallCaps w:val="0"/>
          <w:color w:val="4f81bd"/>
          <w:sz w:val="28"/>
          <w:szCs w:val="28"/>
          <w:rtl w:val="0"/>
        </w:rPr>
        <w:t xml:space="preserve">3.1 Interface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3" w:lineRule="auto"/>
        <w:ind w:right="20"/>
        <w:contextualSpacing w:val="0"/>
        <w:jc w:val="both"/>
        <w:rPr>
          <w:smallCaps w:val="0"/>
        </w:rPr>
      </w:pPr>
      <w:r w:rsidDel="00000000" w:rsidR="00000000" w:rsidRPr="00000000">
        <w:rPr>
          <w:smallCaps w:val="0"/>
          <w:rtl w:val="0"/>
        </w:rPr>
        <w:t xml:space="preserve">Since there is just one type of user, the application will have only the user interface. Basically the user interface will direct the user through steps and will display the recommendations found by our algorithm. The steps of the user interface are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9"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color w:val="4f81bd"/>
          <w:sz w:val="28"/>
          <w:szCs w:val="28"/>
        </w:rPr>
      </w:pPr>
      <w:r w:rsidDel="00000000" w:rsidR="00000000" w:rsidRPr="00000000">
        <w:rPr>
          <w:b w:val="1"/>
          <w:color w:val="4f81bd"/>
          <w:sz w:val="28"/>
          <w:szCs w:val="28"/>
          <w:rtl w:val="0"/>
        </w:rPr>
        <w:t xml:space="preserve">Developer</w:t>
      </w:r>
      <w:r w:rsidDel="00000000" w:rsidR="00000000" w:rsidRPr="00000000">
        <w:rPr>
          <w:b w:val="1"/>
          <w:smallCaps w:val="0"/>
          <w:color w:val="4f81bd"/>
          <w:sz w:val="28"/>
          <w:szCs w:val="28"/>
          <w:rtl w:val="0"/>
        </w:rPr>
        <w:t xml:space="preserve"> Subsystem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3" w:lineRule="auto"/>
        <w:ind w:right="20"/>
        <w:contextualSpacing w:val="0"/>
        <w:jc w:val="both"/>
        <w:rPr>
          <w:smallCaps w:val="0"/>
        </w:rPr>
      </w:pPr>
      <w:r w:rsidDel="00000000" w:rsidR="00000000" w:rsidRPr="00000000">
        <w:rPr>
          <w:smallCaps w:val="0"/>
          <w:rtl w:val="0"/>
        </w:rPr>
        <w:t xml:space="preserve">This user interface is only for </w:t>
      </w:r>
      <w:r w:rsidDel="00000000" w:rsidR="00000000" w:rsidRPr="00000000">
        <w:rPr>
          <w:rtl w:val="0"/>
        </w:rPr>
        <w:t xml:space="preserve">developer</w:t>
      </w:r>
      <w:r w:rsidDel="00000000" w:rsidR="00000000" w:rsidRPr="00000000">
        <w:rPr>
          <w:smallCaps w:val="0"/>
          <w:rtl w:val="0"/>
        </w:rPr>
        <w:t xml:space="preserve">, which is company. </w:t>
      </w:r>
      <w:r w:rsidDel="00000000" w:rsidR="00000000" w:rsidRPr="00000000">
        <w:rPr>
          <w:rtl w:val="0"/>
        </w:rPr>
        <w:t xml:space="preserve">Developer</w:t>
      </w:r>
      <w:r w:rsidDel="00000000" w:rsidR="00000000" w:rsidRPr="00000000">
        <w:rPr>
          <w:smallCaps w:val="0"/>
          <w:rtl w:val="0"/>
        </w:rPr>
        <w:t xml:space="preserve"> can do initialize service, analyze system performance, manage data sources, and modify recommendation algorithms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9"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color w:val="4f81bd"/>
          <w:sz w:val="28"/>
          <w:szCs w:val="28"/>
        </w:rPr>
      </w:pPr>
      <w:r w:rsidDel="00000000" w:rsidR="00000000" w:rsidRPr="00000000">
        <w:rPr>
          <w:b w:val="1"/>
          <w:smallCaps w:val="0"/>
          <w:color w:val="4f81bd"/>
          <w:sz w:val="28"/>
          <w:szCs w:val="28"/>
          <w:rtl w:val="0"/>
        </w:rPr>
        <w:t xml:space="preserve">User Subsystem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3" w:lineRule="auto"/>
        <w:contextualSpacing w:val="0"/>
        <w:jc w:val="both"/>
        <w:rPr>
          <w:smallCaps w:val="0"/>
        </w:rPr>
      </w:pPr>
      <w:r w:rsidDel="00000000" w:rsidR="00000000" w:rsidRPr="00000000">
        <w:rPr>
          <w:smallCaps w:val="0"/>
          <w:rtl w:val="0"/>
        </w:rPr>
        <w:t xml:space="preserve">This user interface is for customers, that is the people who have an account or who want to be a member of the website. A user can do </w:t>
      </w:r>
      <w:r w:rsidDel="00000000" w:rsidR="00000000" w:rsidRPr="00000000">
        <w:rPr>
          <w:rtl w:val="0"/>
        </w:rPr>
        <w:t xml:space="preserve">sign in </w:t>
      </w:r>
      <w:r w:rsidDel="00000000" w:rsidR="00000000" w:rsidRPr="00000000">
        <w:rPr>
          <w:smallCaps w:val="0"/>
          <w:rtl w:val="0"/>
        </w:rPr>
        <w:t xml:space="preserve">an account, read recommendations (for user who has an account), log in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color w:val="4f81bd"/>
          <w:sz w:val="28"/>
          <w:szCs w:val="28"/>
        </w:rPr>
      </w:pPr>
      <w:r w:rsidDel="00000000" w:rsidR="00000000" w:rsidRPr="00000000">
        <w:rPr>
          <w:b w:val="1"/>
          <w:smallCaps w:val="0"/>
          <w:color w:val="4f81bd"/>
          <w:sz w:val="28"/>
          <w:szCs w:val="28"/>
          <w:rtl w:val="0"/>
        </w:rPr>
        <w:t xml:space="preserve">Recommendation Subsystem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50.99999999999994" w:lineRule="auto"/>
        <w:ind w:right="20"/>
        <w:contextualSpacing w:val="0"/>
        <w:jc w:val="both"/>
        <w:rPr>
          <w:smallCaps w:val="0"/>
        </w:rPr>
      </w:pPr>
      <w:r w:rsidDel="00000000" w:rsidR="00000000" w:rsidRPr="00000000">
        <w:rPr>
          <w:smallCaps w:val="0"/>
          <w:rtl w:val="0"/>
        </w:rPr>
        <w:t xml:space="preserve">This user interface is the one which we all interested in, because our algorithm will work in the background of it. This interface will be used by both customers and suppliers. Customer cannot do many operations, but their feedbacks are very important to create a relevant recommendation. Users can only use provide feedback operation. </w:t>
      </w:r>
      <w:r w:rsidDel="00000000" w:rsidR="00000000" w:rsidRPr="00000000">
        <w:rPr>
          <w:rtl w:val="0"/>
        </w:rPr>
        <w:t xml:space="preserve">Developers</w:t>
      </w:r>
      <w:r w:rsidDel="00000000" w:rsidR="00000000" w:rsidRPr="00000000">
        <w:rPr>
          <w:smallCaps w:val="0"/>
          <w:rtl w:val="0"/>
        </w:rPr>
        <w:t xml:space="preserve"> can do more operations, and these are acquire and index new items, get customer profile and statistics, monitor user actions and feedbacks, view recommendations. View recommendations operation can be used after our algorithm gives the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4"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b w:val="1"/>
          <w:smallCaps w:val="0"/>
          <w:color w:val="4f81bd"/>
          <w:sz w:val="28"/>
          <w:szCs w:val="28"/>
          <w:rtl w:val="0"/>
        </w:rPr>
        <w:t xml:space="preserve">3.2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bookmarkStart w:colFirst="0" w:colLast="0" w:name="kix.is348qzc6fvv" w:id="7"/>
    <w:bookmarkEnd w:id="7"/>
    <w:p w:rsidR="00000000" w:rsidDel="00000000" w:rsidP="00000000" w:rsidRDefault="00000000" w:rsidRPr="00000000">
      <w:pPr>
        <w:contextualSpacing w:val="0"/>
        <w:rPr>
          <w:b w:val="1"/>
          <w:color w:val="4f81bd"/>
          <w:sz w:val="28"/>
          <w:szCs w:val="28"/>
        </w:rPr>
      </w:pPr>
      <w:r w:rsidDel="00000000" w:rsidR="00000000" w:rsidRPr="00000000">
        <w:rPr>
          <w:b w:val="1"/>
          <w:color w:val="4f81bd"/>
          <w:sz w:val="28"/>
          <w:szCs w:val="28"/>
          <w:rtl w:val="0"/>
        </w:rPr>
        <w:t xml:space="preserve">3.2.1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mallCaps w:val="0"/>
          <w:sz w:val="20"/>
          <w:szCs w:val="20"/>
        </w:rPr>
      </w:pPr>
      <w:r w:rsidDel="00000000" w:rsidR="00000000" w:rsidRPr="00000000">
        <w:rPr>
          <w:smallCaps w:val="0"/>
          <w:rtl w:val="0"/>
        </w:rPr>
        <w:t xml:space="preserve">In this section, we will explain the major functions of the Recommendation System.</w:t>
      </w: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client-side of the system will be an application with a user interface that is integrated into a movie recommender website or application. This application gathers the information from users, investigates some actions of the users, and provides the connection with the server. This application is the client-side interface of the Movie Recommender, so it does not include the functionalities of the host movie environment such as streaming movies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sz w:val="28"/>
          <w:szCs w:val="28"/>
          <w:rtl w:val="0"/>
        </w:rPr>
        <w:t xml:space="preserve"> Requesting</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Recommendations</w:t>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sz w:val="28"/>
          <w:szCs w:val="28"/>
          <w:rtl w:val="0"/>
        </w:rPr>
        <w:t xml:space="preserve">The client-side application must allow user to request recommendations </w:t>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sz w:val="28"/>
          <w:szCs w:val="28"/>
          <w:rtl w:val="0"/>
        </w:rPr>
        <w:t xml:space="preserve">manually, and interact with the server to receive recommendations.</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Evaluating movies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must be able to evaluate the movie and send appropriate information to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Learning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system will interact with users to learn about their choice with movie items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and TVSeries and send these information to the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Display recommendations</w:t>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sz w:val="28"/>
          <w:szCs w:val="28"/>
          <w:rtl w:val="0"/>
        </w:rPr>
        <w:t xml:space="preserve">The application must display the recommendations that are obtained from the </w:t>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0"/>
          <w:szCs w:val="20"/>
        </w:rPr>
      </w:pPr>
      <w:r w:rsidDel="00000000" w:rsidR="00000000" w:rsidRPr="00000000">
        <w:rPr>
          <w:sz w:val="28"/>
          <w:szCs w:val="28"/>
          <w:rtl w:val="0"/>
        </w:rPr>
        <w:t xml:space="preserve">server to the user in a proper way by providing a GUI.</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server-side system will hold the entire data in a graph database, and must include all functionality to perform operations on this database, receive requests from the clients, evaluate, create and send recommendations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Handle recommendation requests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server application shall obtain and handle requests for recommendations.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Store evaluations</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server application shall receive and store movie evaluations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Data storing</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server application shall be able to store the newly retrieved data to the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Recommend using content based filtering</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server application shall be capable of producing recommendations by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interpreting the content and evaluations by actual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f81bd"/>
          <w:sz w:val="28"/>
          <w:szCs w:val="28"/>
        </w:rPr>
      </w:pPr>
      <w:r w:rsidDel="00000000" w:rsidR="00000000" w:rsidRPr="00000000">
        <w:rPr>
          <w:b w:val="1"/>
          <w:smallCaps w:val="0"/>
          <w:color w:val="4f81bd"/>
          <w:sz w:val="28"/>
          <w:szCs w:val="28"/>
          <w:rtl w:val="0"/>
        </w:rPr>
        <w:t xml:space="preserve">3.2.2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3" w:lineRule="auto"/>
        <w:ind w:right="20"/>
        <w:contextualSpacing w:val="0"/>
        <w:jc w:val="both"/>
        <w:rPr>
          <w:smallCaps w:val="0"/>
        </w:rPr>
      </w:pPr>
      <w:r w:rsidDel="00000000" w:rsidR="00000000" w:rsidRPr="00000000">
        <w:rPr>
          <w:smallCaps w:val="0"/>
          <w:rtl w:val="0"/>
        </w:rPr>
        <w:t xml:space="preserve">The server-side system will hold the entire data in a graph database, and must include all functionality to perform operations on this database, receive requests from the clients, evaluate, create and send recommendations.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widowControl w:val="0"/>
        <w:numPr>
          <w:ilvl w:val="0"/>
          <w:numId w:val="6"/>
        </w:numPr>
        <w:pBdr>
          <w:top w:space="0" w:sz="0" w:val="nil"/>
          <w:left w:space="0" w:sz="0" w:val="nil"/>
          <w:bottom w:space="0" w:sz="0" w:val="nil"/>
          <w:right w:space="0" w:sz="0" w:val="nil"/>
          <w:between w:space="0" w:sz="0" w:val="nil"/>
        </w:pBdr>
        <w:shd w:fill="auto" w:val="clear"/>
        <w:ind w:left="720" w:hanging="364"/>
        <w:contextualSpacing w:val="1"/>
        <w:jc w:val="both"/>
      </w:pPr>
      <w:r w:rsidDel="00000000" w:rsidR="00000000" w:rsidRPr="00000000">
        <w:rPr>
          <w:b w:val="1"/>
          <w:smallCaps w:val="0"/>
          <w:rtl w:val="0"/>
        </w:rPr>
        <w:t xml:space="preserve">Handle recommendation requests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jc w:val="both"/>
        <w:rPr>
          <w:smallCaps w:val="0"/>
        </w:rPr>
      </w:pPr>
      <w:r w:rsidDel="00000000" w:rsidR="00000000" w:rsidRPr="00000000">
        <w:rPr>
          <w:smallCaps w:val="0"/>
          <w:rtl w:val="0"/>
        </w:rPr>
        <w:t xml:space="preserve">The server application shall obtain and handle requests for recommendations.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widowControl w:val="0"/>
        <w:numPr>
          <w:ilvl w:val="0"/>
          <w:numId w:val="6"/>
        </w:numPr>
        <w:pBdr>
          <w:top w:space="0" w:sz="0" w:val="nil"/>
          <w:left w:space="0" w:sz="0" w:val="nil"/>
          <w:bottom w:space="0" w:sz="0" w:val="nil"/>
          <w:right w:space="0" w:sz="0" w:val="nil"/>
          <w:between w:space="0" w:sz="0" w:val="nil"/>
        </w:pBdr>
        <w:shd w:fill="auto" w:val="clear"/>
        <w:ind w:left="720" w:hanging="364"/>
        <w:contextualSpacing w:val="1"/>
        <w:jc w:val="both"/>
      </w:pPr>
      <w:r w:rsidDel="00000000" w:rsidR="00000000" w:rsidRPr="00000000">
        <w:rPr>
          <w:b w:val="1"/>
          <w:smallCaps w:val="0"/>
          <w:rtl w:val="0"/>
        </w:rPr>
        <w:t xml:space="preserve">Store evaluations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jc w:val="both"/>
        <w:rPr>
          <w:smallCaps w:val="0"/>
        </w:rPr>
      </w:pPr>
      <w:r w:rsidDel="00000000" w:rsidR="00000000" w:rsidRPr="00000000">
        <w:rPr>
          <w:smallCaps w:val="0"/>
          <w:rtl w:val="0"/>
        </w:rPr>
        <w:t xml:space="preserve">The server application shall receive and store </w:t>
      </w:r>
      <w:r w:rsidDel="00000000" w:rsidR="00000000" w:rsidRPr="00000000">
        <w:rPr>
          <w:rtl w:val="0"/>
        </w:rPr>
        <w:t xml:space="preserve">movie</w:t>
      </w:r>
      <w:r w:rsidDel="00000000" w:rsidR="00000000" w:rsidRPr="00000000">
        <w:rPr>
          <w:smallCaps w:val="0"/>
          <w:rtl w:val="0"/>
        </w:rPr>
        <w:t xml:space="preserve"> evaluations.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6"/>
        </w:numPr>
        <w:pBdr>
          <w:top w:space="0" w:sz="0" w:val="nil"/>
          <w:left w:space="0" w:sz="0" w:val="nil"/>
          <w:bottom w:space="0" w:sz="0" w:val="nil"/>
          <w:right w:space="0" w:sz="0" w:val="nil"/>
          <w:between w:space="0" w:sz="0" w:val="nil"/>
        </w:pBdr>
        <w:shd w:fill="auto" w:val="clear"/>
        <w:ind w:left="720" w:hanging="364"/>
        <w:contextualSpacing w:val="1"/>
        <w:jc w:val="both"/>
      </w:pPr>
      <w:r w:rsidDel="00000000" w:rsidR="00000000" w:rsidRPr="00000000">
        <w:rPr>
          <w:b w:val="1"/>
          <w:smallCaps w:val="0"/>
          <w:rtl w:val="0"/>
        </w:rPr>
        <w:t xml:space="preserve">Data storing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jc w:val="both"/>
        <w:rPr>
          <w:smallCaps w:val="0"/>
        </w:rPr>
      </w:pPr>
      <w:r w:rsidDel="00000000" w:rsidR="00000000" w:rsidRPr="00000000">
        <w:rPr>
          <w:smallCaps w:val="0"/>
          <w:rtl w:val="0"/>
        </w:rPr>
        <w:t xml:space="preserve">The server application shall be able to store the newly retrieved data to the database.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widowControl w:val="0"/>
        <w:numPr>
          <w:ilvl w:val="0"/>
          <w:numId w:val="6"/>
        </w:numPr>
        <w:pBdr>
          <w:top w:space="0" w:sz="0" w:val="nil"/>
          <w:left w:space="0" w:sz="0" w:val="nil"/>
          <w:bottom w:space="0" w:sz="0" w:val="nil"/>
          <w:right w:space="0" w:sz="0" w:val="nil"/>
          <w:between w:space="0" w:sz="0" w:val="nil"/>
        </w:pBdr>
        <w:shd w:fill="auto" w:val="clear"/>
        <w:ind w:left="720" w:hanging="364"/>
        <w:contextualSpacing w:val="1"/>
        <w:jc w:val="both"/>
      </w:pPr>
      <w:r w:rsidDel="00000000" w:rsidR="00000000" w:rsidRPr="00000000">
        <w:rPr>
          <w:b w:val="1"/>
          <w:smallCaps w:val="0"/>
          <w:rtl w:val="0"/>
        </w:rPr>
        <w:t xml:space="preserve">Recommend using content based filtering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jc w:val="both"/>
        <w:rPr>
          <w:smallCaps w:val="0"/>
        </w:rPr>
      </w:pPr>
      <w:r w:rsidDel="00000000" w:rsidR="00000000" w:rsidRPr="00000000">
        <w:rPr>
          <w:smallCaps w:val="0"/>
          <w:rtl w:val="0"/>
        </w:rPr>
        <w:t xml:space="preserve">The server application shall be capable of producing recommendations by interpreting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mallCaps w:val="0"/>
        </w:rPr>
      </w:pPr>
      <w:r w:rsidDel="00000000" w:rsidR="00000000" w:rsidRPr="00000000">
        <w:rPr>
          <w:smallCaps w:val="0"/>
          <w:rtl w:val="0"/>
        </w:rPr>
        <w:t xml:space="preserve">the content and evaluations by actual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numPr>
          <w:ilvl w:val="0"/>
          <w:numId w:val="9"/>
        </w:numPr>
        <w:ind w:left="720" w:hanging="364"/>
        <w:jc w:val="both"/>
        <w:rPr/>
      </w:pPr>
      <w:r w:rsidDel="00000000" w:rsidR="00000000" w:rsidRPr="00000000">
        <w:rPr>
          <w:b w:val="1"/>
          <w:rtl w:val="0"/>
        </w:rPr>
        <w:t xml:space="preserve">Recommend using collaborative filtering</w:t>
      </w:r>
    </w:p>
    <w:p w:rsidR="00000000" w:rsidDel="00000000" w:rsidP="00000000" w:rsidRDefault="00000000" w:rsidRPr="00000000">
      <w:pPr>
        <w:widowControl w:val="0"/>
        <w:contextualSpacing w:val="0"/>
        <w:jc w:val="both"/>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jc w:val="both"/>
        <w:rPr>
          <w:smallCaps w:val="0"/>
        </w:rPr>
      </w:pPr>
      <w:r w:rsidDel="00000000" w:rsidR="00000000" w:rsidRPr="00000000">
        <w:rPr>
          <w:smallCaps w:val="0"/>
          <w:rtl w:val="0"/>
        </w:rPr>
        <w:t xml:space="preserve">The server application shall be capable of producing recommendations by interpreting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mallCaps w:val="0"/>
        </w:rPr>
      </w:pPr>
      <w:r w:rsidDel="00000000" w:rsidR="00000000" w:rsidRPr="00000000">
        <w:rPr>
          <w:smallCaps w:val="0"/>
          <w:rtl w:val="0"/>
        </w:rPr>
        <w:t xml:space="preserve">the evaluations given by actual user and other similar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hd w:fill="auto" w:val="clear"/>
        <w:ind w:left="720" w:hanging="364"/>
        <w:contextualSpacing w:val="1"/>
        <w:jc w:val="both"/>
      </w:pPr>
      <w:r w:rsidDel="00000000" w:rsidR="00000000" w:rsidRPr="00000000">
        <w:rPr>
          <w:b w:val="1"/>
          <w:smallCaps w:val="0"/>
          <w:rtl w:val="0"/>
        </w:rPr>
        <w:t xml:space="preserve">Recommend using contextual collaborative filtering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jc w:val="both"/>
        <w:rPr>
          <w:smallCaps w:val="0"/>
        </w:rPr>
      </w:pPr>
      <w:r w:rsidDel="00000000" w:rsidR="00000000" w:rsidRPr="00000000">
        <w:rPr>
          <w:smallCaps w:val="0"/>
          <w:rtl w:val="0"/>
        </w:rPr>
        <w:t xml:space="preserve">The server application shall be capable of producing recommendations by interpreting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mallCaps w:val="0"/>
          <w:rtl w:val="0"/>
        </w:rPr>
        <w:t xml:space="preserve">contextual information given by the users and evaluations given by the actual user an</w:t>
      </w:r>
      <w:r w:rsidDel="00000000" w:rsidR="00000000" w:rsidRPr="00000000">
        <w:rPr>
          <w:rtl w:val="0"/>
        </w:rPr>
        <w:t xml:space="preserv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mallCaps w:val="0"/>
        </w:rPr>
      </w:pPr>
      <w:r w:rsidDel="00000000" w:rsidR="00000000" w:rsidRPr="00000000">
        <w:rPr>
          <w:smallCaps w:val="0"/>
          <w:rtl w:val="0"/>
        </w:rPr>
        <w:t xml:space="preserve">other similar users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f81bd"/>
          <w:sz w:val="28"/>
          <w:szCs w:val="28"/>
        </w:rPr>
      </w:pPr>
      <w:r w:rsidDel="00000000" w:rsidR="00000000" w:rsidRPr="00000000">
        <w:rPr>
          <w:b w:val="1"/>
          <w:smallCaps w:val="0"/>
          <w:color w:val="4f81bd"/>
          <w:sz w:val="28"/>
          <w:szCs w:val="28"/>
          <w:rtl w:val="0"/>
        </w:rPr>
        <w:t xml:space="preserve">3.3 Non-functional 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The  non-functional  requirements  of  the  system  are  explained  below  as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requirements and design constraints.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color w:val="4f81bd"/>
          <w:sz w:val="28"/>
          <w:szCs w:val="28"/>
        </w:rPr>
      </w:pPr>
      <w:r w:rsidDel="00000000" w:rsidR="00000000" w:rsidRPr="00000000">
        <w:rPr>
          <w:b w:val="1"/>
          <w:smallCaps w:val="0"/>
          <w:color w:val="4f81bd"/>
          <w:sz w:val="28"/>
          <w:szCs w:val="28"/>
          <w:rtl w:val="0"/>
        </w:rPr>
        <w:t xml:space="preserve">3.3.1 Performance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f81bd"/>
          <w:sz w:val="28"/>
          <w:szCs w:val="28"/>
        </w:rPr>
      </w:pPr>
      <w:r w:rsidDel="00000000" w:rsidR="00000000" w:rsidRPr="00000000">
        <w:rPr>
          <w:rtl w:val="0"/>
        </w:rPr>
      </w:r>
    </w:p>
    <w:p w:rsidR="00000000" w:rsidDel="00000000" w:rsidP="00000000" w:rsidRDefault="00000000" w:rsidRPr="00000000">
      <w:pPr>
        <w:widowControl w:val="0"/>
        <w:numPr>
          <w:ilvl w:val="0"/>
          <w:numId w:val="10"/>
        </w:numPr>
        <w:pBdr>
          <w:top w:space="0" w:sz="0" w:val="nil"/>
          <w:left w:space="0" w:sz="0" w:val="nil"/>
          <w:bottom w:space="0" w:sz="0" w:val="nil"/>
          <w:right w:space="0" w:sz="0" w:val="nil"/>
          <w:between w:space="0" w:sz="0" w:val="nil"/>
        </w:pBdr>
        <w:shd w:fill="auto" w:val="clear"/>
        <w:ind w:left="720" w:hanging="364"/>
        <w:contextualSpacing w:val="1"/>
        <w:jc w:val="both"/>
      </w:pPr>
      <w:r w:rsidDel="00000000" w:rsidR="00000000" w:rsidRPr="00000000">
        <w:rPr>
          <w:b w:val="1"/>
          <w:smallCaps w:val="0"/>
          <w:rtl w:val="0"/>
        </w:rPr>
        <w:t xml:space="preserve">Accuracy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jc w:val="both"/>
        <w:rPr>
          <w:smallCaps w:val="0"/>
        </w:rPr>
      </w:pPr>
      <w:r w:rsidDel="00000000" w:rsidR="00000000" w:rsidRPr="00000000">
        <w:rPr>
          <w:smallCaps w:val="0"/>
          <w:rtl w:val="0"/>
        </w:rPr>
        <w:t xml:space="preserve">Since we will give the priority to the accuracy of the software, the performance of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mallCaps w:val="0"/>
        </w:rPr>
      </w:pPr>
      <w:r w:rsidDel="00000000" w:rsidR="00000000" w:rsidRPr="00000000">
        <w:rPr>
          <w:rtl w:val="0"/>
        </w:rPr>
        <w:t xml:space="preserve">Movie</w:t>
      </w:r>
      <w:r w:rsidDel="00000000" w:rsidR="00000000" w:rsidRPr="00000000">
        <w:rPr>
          <w:smallCaps w:val="0"/>
          <w:rtl w:val="0"/>
        </w:rPr>
        <w:t xml:space="preserve"> Recommender will be based on its accuracy on recommendations.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widowControl w:val="0"/>
        <w:numPr>
          <w:ilvl w:val="0"/>
          <w:numId w:val="12"/>
        </w:numPr>
        <w:pBdr>
          <w:top w:space="0" w:sz="0" w:val="nil"/>
          <w:left w:space="0" w:sz="0" w:val="nil"/>
          <w:bottom w:space="0" w:sz="0" w:val="nil"/>
          <w:right w:space="0" w:sz="0" w:val="nil"/>
          <w:between w:space="0" w:sz="0" w:val="nil"/>
        </w:pBdr>
        <w:shd w:fill="auto" w:val="clear"/>
        <w:ind w:left="720" w:hanging="364"/>
        <w:contextualSpacing w:val="1"/>
        <w:jc w:val="both"/>
      </w:pPr>
      <w:r w:rsidDel="00000000" w:rsidR="00000000" w:rsidRPr="00000000">
        <w:rPr>
          <w:b w:val="1"/>
          <w:smallCaps w:val="0"/>
          <w:rtl w:val="0"/>
        </w:rPr>
        <w:t xml:space="preserve">Failure handling</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jc w:val="both"/>
        <w:rPr>
          <w:smallCaps w:val="0"/>
        </w:rPr>
      </w:pPr>
      <w:r w:rsidDel="00000000" w:rsidR="00000000" w:rsidRPr="00000000">
        <w:rPr>
          <w:smallCaps w:val="0"/>
          <w:rtl w:val="0"/>
        </w:rPr>
        <w:t xml:space="preserve">System components may fail independently of others. Therefore, system components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mallCaps w:val="0"/>
        </w:rPr>
      </w:pPr>
      <w:r w:rsidDel="00000000" w:rsidR="00000000" w:rsidRPr="00000000">
        <w:rPr>
          <w:smallCaps w:val="0"/>
          <w:rtl w:val="0"/>
        </w:rPr>
        <w:t xml:space="preserve">must be built so they can handle failure of other components they depend on.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0"/>
        </w:tabs>
        <w:ind w:left="360" w:firstLine="0"/>
        <w:contextualSpacing w:val="0"/>
        <w:rPr>
          <w:b w:val="1"/>
          <w:smallCaps w:val="0"/>
        </w:rPr>
      </w:pPr>
      <w:r w:rsidDel="00000000" w:rsidR="00000000" w:rsidRPr="00000000">
        <w:rPr>
          <w:smallCaps w:val="0"/>
          <w:rtl w:val="0"/>
        </w:rPr>
        <w:t xml:space="preserve">●</w:t>
        <w:tab/>
      </w:r>
      <w:r w:rsidDel="00000000" w:rsidR="00000000" w:rsidRPr="00000000">
        <w:rPr>
          <w:b w:val="1"/>
          <w:smallCaps w:val="0"/>
          <w:rtl w:val="0"/>
        </w:rPr>
        <w:t xml:space="preserve">Openness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smallCaps w:val="0"/>
        </w:rPr>
      </w:pPr>
      <w:r w:rsidDel="00000000" w:rsidR="00000000" w:rsidRPr="00000000">
        <w:rPr>
          <w:rtl w:val="0"/>
        </w:rPr>
        <w:t xml:space="preserve"> </w:t>
      </w:r>
      <w:r w:rsidDel="00000000" w:rsidR="00000000" w:rsidRPr="00000000">
        <w:rPr>
          <w:smallCaps w:val="0"/>
          <w:rtl w:val="0"/>
        </w:rPr>
        <w:t xml:space="preserve">The system should be extensible to guarantee that it is useful for a reasonable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mallCaps w:val="0"/>
        </w:rPr>
      </w:pPr>
      <w:r w:rsidDel="00000000" w:rsidR="00000000" w:rsidRPr="00000000">
        <w:rPr>
          <w:smallCaps w:val="0"/>
          <w:rtl w:val="0"/>
        </w:rPr>
        <w:t xml:space="preserve">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4"/>
        <w:contextualSpacing w:val="1"/>
        <w:jc w:val="both"/>
      </w:pPr>
      <w:r w:rsidDel="00000000" w:rsidR="00000000" w:rsidRPr="00000000">
        <w:rPr>
          <w:b w:val="1"/>
          <w:smallCaps w:val="0"/>
          <w:rtl w:val="0"/>
        </w:rPr>
        <w:t xml:space="preserve">Security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b w:val="1"/>
          <w:smallCaps w:val="0"/>
        </w:rPr>
      </w:pPr>
      <w:r w:rsidDel="00000000" w:rsidR="00000000" w:rsidRPr="00000000">
        <w:rPr>
          <w:b w:val="1"/>
          <w:smallCaps w:val="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jc w:val="both"/>
        <w:rPr>
          <w:smallCaps w:val="0"/>
        </w:rPr>
      </w:pPr>
      <w:r w:rsidDel="00000000" w:rsidR="00000000" w:rsidRPr="00000000">
        <w:rPr>
          <w:smallCaps w:val="0"/>
          <w:rtl w:val="0"/>
        </w:rPr>
        <w:t xml:space="preserve">Sensitive information should be kept in safe.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b w:val="1"/>
          <w:smallCaps w:val="0"/>
          <w:color w:val="4f81bd"/>
          <w:sz w:val="28"/>
          <w:szCs w:val="28"/>
          <w:rtl w:val="0"/>
        </w:rPr>
        <w:t xml:space="preserve">3.3.2 Design constraints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color w:val="4f81bd"/>
          <w:sz w:val="28"/>
          <w:szCs w:val="28"/>
        </w:rPr>
      </w:pPr>
      <w:r w:rsidDel="00000000" w:rsidR="00000000" w:rsidRPr="00000000">
        <w:rPr>
          <w:rtl w:val="0"/>
        </w:rPr>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ind w:left="720" w:hanging="364"/>
        <w:contextualSpacing w:val="1"/>
        <w:jc w:val="both"/>
      </w:pPr>
      <w:r w:rsidDel="00000000" w:rsidR="00000000" w:rsidRPr="00000000">
        <w:rPr>
          <w:smallCaps w:val="0"/>
          <w:u w:val="single"/>
          <w:rtl w:val="0"/>
        </w:rPr>
        <w:t xml:space="preserve">Language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smallCaps w:val="0"/>
          <w:rtl w:val="0"/>
        </w:rPr>
        <w:t xml:space="preserve">The product should be </w:t>
      </w:r>
      <w:r w:rsidDel="00000000" w:rsidR="00000000" w:rsidRPr="00000000">
        <w:rPr>
          <w:smallCaps w:val="0"/>
          <w:u w:val="single"/>
          <w:rtl w:val="0"/>
        </w:rPr>
        <w:t xml:space="preserve">i</w:t>
      </w:r>
      <w:r w:rsidDel="00000000" w:rsidR="00000000" w:rsidRPr="00000000">
        <w:rPr>
          <w:smallCaps w:val="0"/>
          <w:rtl w:val="0"/>
        </w:rPr>
        <w:t xml:space="preserve">ntegratable with any </w:t>
      </w:r>
      <w:r w:rsidDel="00000000" w:rsidR="00000000" w:rsidRPr="00000000">
        <w:rPr>
          <w:rtl w:val="0"/>
        </w:rPr>
        <w:t xml:space="preserve">movie</w:t>
      </w:r>
      <w:r w:rsidDel="00000000" w:rsidR="00000000" w:rsidRPr="00000000">
        <w:rPr>
          <w:smallCaps w:val="0"/>
          <w:rtl w:val="0"/>
        </w:rPr>
        <w:t xml:space="preserve"> websites. Also we will handle with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mallCaps w:val="0"/>
          <w:rtl w:val="0"/>
        </w:rPr>
        <w:t xml:space="preserve">a lot of parameter and object. At this point, we need an object-oriented and commonly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mallCaps w:val="0"/>
        </w:rPr>
      </w:pPr>
      <w:r w:rsidDel="00000000" w:rsidR="00000000" w:rsidRPr="00000000">
        <w:rPr>
          <w:smallCaps w:val="0"/>
          <w:rtl w:val="0"/>
        </w:rPr>
        <w:t xml:space="preserve">used.</w:t>
      </w:r>
      <w:r w:rsidDel="00000000" w:rsidR="00000000" w:rsidRPr="00000000">
        <w:rPr>
          <w:rtl w:val="0"/>
        </w:rPr>
        <w:t xml:space="preserve">L</w:t>
      </w:r>
      <w:r w:rsidDel="00000000" w:rsidR="00000000" w:rsidRPr="00000000">
        <w:rPr>
          <w:smallCaps w:val="0"/>
          <w:rtl w:val="0"/>
        </w:rPr>
        <w:t xml:space="preserve">anguage </w:t>
      </w:r>
      <w:r w:rsidDel="00000000" w:rsidR="00000000" w:rsidRPr="00000000">
        <w:rPr>
          <w:rtl w:val="0"/>
        </w:rPr>
        <w:t xml:space="preserve">a</w:t>
      </w:r>
      <w:r w:rsidDel="00000000" w:rsidR="00000000" w:rsidRPr="00000000">
        <w:rPr>
          <w:smallCaps w:val="0"/>
          <w:rtl w:val="0"/>
        </w:rPr>
        <w:t xml:space="preserve">s stated above, </w:t>
      </w:r>
      <w:r w:rsidDel="00000000" w:rsidR="00000000" w:rsidRPr="00000000">
        <w:rPr>
          <w:rtl w:val="0"/>
        </w:rPr>
        <w:t xml:space="preserve">localhost </w:t>
      </w:r>
      <w:r w:rsidDel="00000000" w:rsidR="00000000" w:rsidRPr="00000000">
        <w:rPr>
          <w:smallCaps w:val="0"/>
          <w:rtl w:val="0"/>
        </w:rPr>
        <w:t xml:space="preserve">will be used for server side and it has 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mallCaps w:val="0"/>
        </w:rPr>
      </w:pPr>
      <w:r w:rsidDel="00000000" w:rsidR="00000000" w:rsidRPr="00000000">
        <w:rPr>
          <w:rtl w:val="0"/>
        </w:rPr>
        <w:t xml:space="preserve">Python </w:t>
      </w:r>
      <w:r w:rsidDel="00000000" w:rsidR="00000000" w:rsidRPr="00000000">
        <w:rPr>
          <w:smallCaps w:val="0"/>
          <w:rtl w:val="0"/>
        </w:rPr>
        <w:t xml:space="preserve">API. So, </w:t>
      </w:r>
      <w:r w:rsidDel="00000000" w:rsidR="00000000" w:rsidRPr="00000000">
        <w:rPr>
          <w:rtl w:val="0"/>
        </w:rPr>
        <w:t xml:space="preserve">Python</w:t>
      </w:r>
      <w:r w:rsidDel="00000000" w:rsidR="00000000" w:rsidRPr="00000000">
        <w:rPr>
          <w:smallCaps w:val="0"/>
          <w:rtl w:val="0"/>
        </w:rPr>
        <w:t xml:space="preserve"> programming language will be used for these 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0"/>
        </w:tabs>
        <w:ind w:left="360" w:firstLine="0"/>
        <w:contextualSpacing w:val="0"/>
        <w:rPr>
          <w:smallCaps w:val="0"/>
          <w:u w:val="single"/>
        </w:rPr>
      </w:pPr>
      <w:r w:rsidDel="00000000" w:rsidR="00000000" w:rsidRPr="00000000">
        <w:rPr>
          <w:smallCaps w:val="0"/>
          <w:rtl w:val="0"/>
        </w:rPr>
        <w:t xml:space="preserve">●</w:t>
        <w:tab/>
      </w:r>
      <w:r w:rsidDel="00000000" w:rsidR="00000000" w:rsidRPr="00000000">
        <w:rPr>
          <w:smallCaps w:val="0"/>
          <w:u w:val="single"/>
          <w:rtl w:val="0"/>
        </w:rPr>
        <w:t xml:space="preserve">Hardware Constraints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00"/>
        </w:tabs>
        <w:ind w:left="360" w:firstLine="0"/>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8" w:lineRule="auto"/>
        <w:ind w:left="720" w:firstLine="0"/>
        <w:contextualSpacing w:val="0"/>
        <w:rPr/>
      </w:pPr>
      <w:r w:rsidDel="00000000" w:rsidR="00000000" w:rsidRPr="00000000">
        <w:rPr>
          <w:smallCaps w:val="0"/>
          <w:rtl w:val="0"/>
        </w:rPr>
        <w:t xml:space="preserve">The system will be integrated with a website. To use recommendation system, user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8" w:lineRule="auto"/>
        <w:ind w:left="720" w:firstLine="0"/>
        <w:contextualSpacing w:val="0"/>
        <w:rPr>
          <w:smallCaps w:val="0"/>
        </w:rPr>
      </w:pPr>
      <w:r w:rsidDel="00000000" w:rsidR="00000000" w:rsidRPr="00000000">
        <w:rPr>
          <w:smallCaps w:val="0"/>
          <w:rtl w:val="0"/>
        </w:rPr>
        <w:t xml:space="preserve">should enter from a personal computer, mobile device with internet connection, tablet</w:t>
      </w:r>
      <w:r w:rsidDel="00000000" w:rsidR="00000000" w:rsidRPr="00000000">
        <w:rPr>
          <w:rtl w:val="0"/>
        </w:rPr>
        <w:t xml:space="preserve">.</w:t>
      </w:r>
      <w:r w:rsidDel="00000000" w:rsidR="00000000" w:rsidRPr="00000000">
        <w:rPr>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4"/>
        <w:contextualSpacing w:val="1"/>
        <w:jc w:val="both"/>
      </w:pPr>
      <w:r w:rsidDel="00000000" w:rsidR="00000000" w:rsidRPr="00000000">
        <w:rPr>
          <w:smallCaps w:val="0"/>
          <w:u w:val="single"/>
          <w:rtl w:val="0"/>
        </w:rPr>
        <w:t xml:space="preserve">Software System Attributes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u w:val="single"/>
        </w:rPr>
      </w:pPr>
      <w:r w:rsidDel="00000000" w:rsidR="00000000" w:rsidRPr="00000000">
        <w:rPr>
          <w:rtl w:val="0"/>
        </w:rPr>
      </w:r>
    </w:p>
    <w:p w:rsidR="00000000" w:rsidDel="00000000" w:rsidP="00000000" w:rsidRDefault="00000000" w:rsidRPr="00000000">
      <w:pPr>
        <w:widowControl w:val="0"/>
        <w:numPr>
          <w:ilvl w:val="1"/>
          <w:numId w:val="4"/>
        </w:numPr>
        <w:pBdr>
          <w:top w:space="0" w:sz="0" w:val="nil"/>
          <w:left w:space="0" w:sz="0" w:val="nil"/>
          <w:bottom w:space="0" w:sz="0" w:val="nil"/>
          <w:right w:space="0" w:sz="0" w:val="nil"/>
          <w:between w:space="0" w:sz="0" w:val="nil"/>
        </w:pBdr>
        <w:shd w:fill="auto" w:val="clear"/>
        <w:ind w:left="1440" w:hanging="363"/>
        <w:contextualSpacing w:val="1"/>
        <w:jc w:val="both"/>
      </w:pPr>
      <w:r w:rsidDel="00000000" w:rsidR="00000000" w:rsidRPr="00000000">
        <w:rPr>
          <w:smallCaps w:val="0"/>
          <w:rtl w:val="0"/>
        </w:rPr>
        <w:t xml:space="preserve">Usability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8" w:lineRule="auto"/>
        <w:ind w:left="720" w:firstLine="0"/>
        <w:contextualSpacing w:val="0"/>
        <w:rPr>
          <w:smallCaps w:val="0"/>
        </w:rPr>
      </w:pPr>
      <w:r w:rsidDel="00000000" w:rsidR="00000000" w:rsidRPr="00000000">
        <w:rPr>
          <w:smallCaps w:val="0"/>
          <w:rtl w:val="0"/>
        </w:rPr>
        <w:t xml:space="preserve">The software will be embedded in a website. It should be scalable designed to be easily adopted by a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108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1080" w:firstLine="0"/>
        <w:contextualSpacing w:val="0"/>
        <w:rPr>
          <w:smallCaps w:val="0"/>
        </w:rPr>
      </w:pPr>
      <w:r w:rsidDel="00000000" w:rsidR="00000000" w:rsidRPr="00000000">
        <w:rPr>
          <w:rFonts w:ascii="Arial Unicode MS" w:cs="Arial Unicode MS" w:eastAsia="Arial Unicode MS" w:hAnsi="Arial Unicode MS"/>
          <w:smallCaps w:val="0"/>
          <w:rtl w:val="0"/>
        </w:rPr>
        <w:t xml:space="preserve">➔</w:t>
      </w:r>
      <w:r w:rsidDel="00000000" w:rsidR="00000000" w:rsidRPr="00000000">
        <w:rPr>
          <w:smallCaps w:val="0"/>
          <w:rtl w:val="0"/>
        </w:rPr>
        <w:t xml:space="preserve"> </w:t>
      </w:r>
      <w:r w:rsidDel="00000000" w:rsidR="00000000" w:rsidRPr="00000000">
        <w:rPr>
          <w:smallCaps w:val="0"/>
          <w:u w:val="single"/>
          <w:rtl w:val="0"/>
        </w:rPr>
        <w:t xml:space="preserve">R</w:t>
      </w:r>
      <w:r w:rsidDel="00000000" w:rsidR="00000000" w:rsidRPr="00000000">
        <w:rPr>
          <w:smallCaps w:val="0"/>
          <w:rtl w:val="0"/>
        </w:rPr>
        <w:t xml:space="preserve">eliability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8" w:lineRule="auto"/>
        <w:ind w:left="1720" w:firstLine="0"/>
        <w:contextualSpacing w:val="0"/>
        <w:rPr>
          <w:smallCaps w:val="0"/>
        </w:rPr>
      </w:pPr>
      <w:r w:rsidDel="00000000" w:rsidR="00000000" w:rsidRPr="00000000">
        <w:rPr>
          <w:smallCaps w:val="0"/>
          <w:rtl w:val="0"/>
        </w:rPr>
        <w:t xml:space="preserve">The system should have accurate results and fast responses </w:t>
      </w:r>
      <w:r w:rsidDel="00000000" w:rsidR="00000000" w:rsidRPr="00000000">
        <w:rPr>
          <w:smallCaps w:val="0"/>
          <w:u w:val="single"/>
          <w:rtl w:val="0"/>
        </w:rPr>
        <w:t xml:space="preserve">to</w:t>
      </w:r>
      <w:r w:rsidDel="00000000" w:rsidR="00000000" w:rsidRPr="00000000">
        <w:rPr>
          <w:smallCaps w:val="0"/>
          <w:rtl w:val="0"/>
        </w:rPr>
        <w:t xml:space="preserve"> user’s changing habits.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tabs>
          <w:tab w:val="left" w:pos="1440"/>
        </w:tabs>
        <w:ind w:left="1440" w:hanging="363"/>
        <w:contextualSpacing w:val="1"/>
        <w:jc w:val="both"/>
      </w:pPr>
      <w:r w:rsidDel="00000000" w:rsidR="00000000" w:rsidRPr="00000000">
        <w:rPr>
          <w:smallCaps w:val="0"/>
          <w:u w:val="single"/>
          <w:rtl w:val="0"/>
        </w:rPr>
        <w:t xml:space="preserve">S</w:t>
      </w:r>
      <w:r w:rsidDel="00000000" w:rsidR="00000000" w:rsidRPr="00000000">
        <w:rPr>
          <w:smallCaps w:val="0"/>
          <w:rtl w:val="0"/>
        </w:rPr>
        <w:t xml:space="preserve">ecurity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1440"/>
        </w:tabs>
        <w:contextualSpacing w:val="0"/>
        <w:jc w:val="both"/>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1440" w:firstLine="0"/>
        <w:contextualSpacing w:val="0"/>
        <w:jc w:val="both"/>
        <w:rPr>
          <w:smallCaps w:val="0"/>
        </w:rPr>
      </w:pPr>
      <w:r w:rsidDel="00000000" w:rsidR="00000000" w:rsidRPr="00000000">
        <w:rPr>
          <w:smallCaps w:val="0"/>
          <w:rtl w:val="0"/>
        </w:rPr>
        <w:t xml:space="preserve">User profile information will be used, so data security is one of the most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0" w:firstLine="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0" w:firstLine="440"/>
        <w:contextualSpacing w:val="0"/>
        <w:rPr>
          <w:smallCaps w:val="0"/>
        </w:rPr>
      </w:pPr>
      <w:r w:rsidDel="00000000" w:rsidR="00000000" w:rsidRPr="00000000">
        <w:rPr>
          <w:smallCaps w:val="0"/>
          <w:rtl w:val="0"/>
        </w:rPr>
        <w:t xml:space="preserve">important concern of the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2"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color w:val="4f81bd"/>
          <w:sz w:val="28"/>
          <w:szCs w:val="28"/>
        </w:rPr>
      </w:pPr>
      <w:r w:rsidDel="00000000" w:rsidR="00000000" w:rsidRPr="00000000">
        <w:rPr>
          <w:b w:val="1"/>
          <w:smallCaps w:val="0"/>
          <w:color w:val="4f81bd"/>
          <w:sz w:val="28"/>
          <w:szCs w:val="28"/>
          <w:rtl w:val="0"/>
        </w:rPr>
        <w:t xml:space="preserve">5. Behavioral Model and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color w:val="4f81bd"/>
          <w:sz w:val="28"/>
          <w:szCs w:val="28"/>
        </w:rPr>
      </w:pPr>
      <w:r w:rsidDel="00000000" w:rsidR="00000000" w:rsidRPr="00000000">
        <w:rPr>
          <w:b w:val="1"/>
          <w:smallCaps w:val="0"/>
          <w:color w:val="4f81bd"/>
          <w:sz w:val="28"/>
          <w:szCs w:val="28"/>
          <w:rtl w:val="0"/>
        </w:rPr>
        <w:t xml:space="preserve">5.1 Description for software behavior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color w:val="1f2223"/>
        </w:rPr>
      </w:pPr>
      <w:r w:rsidDel="00000000" w:rsidR="00000000" w:rsidRPr="00000000">
        <w:rPr>
          <w:smallCaps w:val="0"/>
          <w:rtl w:val="0"/>
        </w:rPr>
        <w:t xml:space="preserve">At the first stage, recommendation system depends on data come from websites users and companies items. After that, it will start to generate accurate recommendations. These recommendations may depend on </w:t>
      </w:r>
      <w:r w:rsidDel="00000000" w:rsidR="00000000" w:rsidRPr="00000000">
        <w:rPr>
          <w:rtl w:val="0"/>
        </w:rPr>
        <w:t xml:space="preserve">actors</w:t>
      </w:r>
      <w:r w:rsidDel="00000000" w:rsidR="00000000" w:rsidRPr="00000000">
        <w:rPr>
          <w:smallCaps w:val="0"/>
          <w:rtl w:val="0"/>
        </w:rPr>
        <w:t xml:space="preserve"> and </w:t>
      </w:r>
      <w:r w:rsidDel="00000000" w:rsidR="00000000" w:rsidRPr="00000000">
        <w:rPr>
          <w:rtl w:val="0"/>
        </w:rPr>
        <w:t xml:space="preserve">movie</w:t>
      </w:r>
      <w:r w:rsidDel="00000000" w:rsidR="00000000" w:rsidRPr="00000000">
        <w:rPr>
          <w:smallCaps w:val="0"/>
          <w:rtl w:val="0"/>
        </w:rPr>
        <w:t xml:space="preserve"> similarity. This is a suggestion of what </w:t>
      </w:r>
      <w:r w:rsidDel="00000000" w:rsidR="00000000" w:rsidRPr="00000000">
        <w:rPr>
          <w:smallCaps w:val="0"/>
          <w:color w:val="1f2223"/>
          <w:rtl w:val="0"/>
        </w:rPr>
        <w:t xml:space="preserve">other</w:t>
      </w:r>
      <w:r w:rsidDel="00000000" w:rsidR="00000000" w:rsidRPr="00000000">
        <w:rPr>
          <w:smallCaps w:val="0"/>
          <w:rtl w:val="0"/>
        </w:rPr>
        <w:t xml:space="preserve"> </w:t>
      </w:r>
      <w:r w:rsidDel="00000000" w:rsidR="00000000" w:rsidRPr="00000000">
        <w:rPr>
          <w:color w:val="1f2223"/>
          <w:rtl w:val="0"/>
        </w:rPr>
        <w:t xml:space="preserve">actors</w:t>
      </w:r>
      <w:r w:rsidDel="00000000" w:rsidR="00000000" w:rsidRPr="00000000">
        <w:rPr>
          <w:smallCaps w:val="0"/>
          <w:color w:val="1f2223"/>
          <w:rtl w:val="0"/>
        </w:rPr>
        <w:t xml:space="preserve"> or </w:t>
      </w:r>
      <w:r w:rsidDel="00000000" w:rsidR="00000000" w:rsidRPr="00000000">
        <w:rPr>
          <w:color w:val="1f2223"/>
          <w:rtl w:val="0"/>
        </w:rPr>
        <w:t xml:space="preserve">movies</w:t>
      </w:r>
      <w:r w:rsidDel="00000000" w:rsidR="00000000" w:rsidRPr="00000000">
        <w:rPr>
          <w:smallCaps w:val="0"/>
          <w:color w:val="1f2223"/>
          <w:rtl w:val="0"/>
        </w:rPr>
        <w:t xml:space="preserve"> are similar to the one you are looking at. This approach will be used when the system do not have sufficient information about user. Also the recommendations may be produced by using personalized data. This means that the system will have a “user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color w:val="1f2223"/>
        </w:rPr>
      </w:pPr>
      <w:r w:rsidDel="00000000" w:rsidR="00000000" w:rsidRPr="00000000">
        <w:rPr>
          <w:rtl w:val="0"/>
        </w:rPr>
      </w:r>
    </w:p>
    <w:bookmarkStart w:colFirst="0" w:colLast="0" w:name="1y810tw" w:id="8"/>
    <w:bookmarkEnd w:id="8"/>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8" w:lineRule="auto"/>
        <w:contextualSpacing w:val="0"/>
        <w:jc w:val="both"/>
        <w:rPr>
          <w:smallCaps w:val="0"/>
          <w:color w:val="1f2223"/>
        </w:rPr>
      </w:pPr>
      <w:r w:rsidDel="00000000" w:rsidR="00000000" w:rsidRPr="00000000">
        <w:rPr>
          <w:smallCaps w:val="0"/>
          <w:color w:val="1f2223"/>
          <w:rtl w:val="0"/>
        </w:rPr>
        <w:t xml:space="preserve">The system presents these results to the end user by using GUI of the system that recommender system is embedded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color w:val="1f22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52" w:lineRule="auto"/>
        <w:contextualSpacing w:val="0"/>
        <w:rPr>
          <w:smallCaps w:val="0"/>
          <w:color w:val="1f22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color w:val="4f81bd"/>
          <w:sz w:val="28"/>
          <w:szCs w:val="28"/>
        </w:rPr>
      </w:pPr>
      <w:r w:rsidDel="00000000" w:rsidR="00000000" w:rsidRPr="00000000">
        <w:rPr>
          <w:b w:val="1"/>
          <w:smallCaps w:val="0"/>
          <w:color w:val="4f81bd"/>
          <w:sz w:val="28"/>
          <w:szCs w:val="28"/>
          <w:rtl w:val="0"/>
        </w:rPr>
        <w:t xml:space="preserve">5.2 State Transition Diagrams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17145</wp:posOffset>
            </wp:positionH>
            <wp:positionV relativeFrom="paragraph">
              <wp:posOffset>107315</wp:posOffset>
            </wp:positionV>
            <wp:extent cx="4371975" cy="3552825"/>
            <wp:effectExtent b="0" l="0" r="0" t="0"/>
            <wp:wrapNone/>
            <wp:docPr id="2"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4371975" cy="355282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5"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color w:val="4f81bd"/>
          <w:sz w:val="28"/>
          <w:szCs w:val="28"/>
        </w:rPr>
      </w:pPr>
      <w:r w:rsidDel="00000000" w:rsidR="00000000" w:rsidRPr="00000000">
        <w:rPr>
          <w:b w:val="1"/>
          <w:smallCaps w:val="0"/>
          <w:color w:val="4f81bd"/>
          <w:sz w:val="28"/>
          <w:szCs w:val="28"/>
          <w:rtl w:val="0"/>
        </w:rPr>
        <w:t xml:space="preserve">6. Planning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8" w:lineRule="auto"/>
        <w:contextualSpacing w:val="0"/>
        <w:jc w:val="both"/>
        <w:rPr>
          <w:smallCaps w:val="0"/>
        </w:rPr>
      </w:pPr>
      <w:r w:rsidDel="00000000" w:rsidR="00000000" w:rsidRPr="00000000">
        <w:rPr>
          <w:smallCaps w:val="0"/>
          <w:rtl w:val="0"/>
        </w:rPr>
        <w:t xml:space="preserve">In this part of the document, the structure of the team responsible from the project, the basic schedule, and the process model will be presented.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52"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b w:val="1"/>
          <w:smallCaps w:val="0"/>
          <w:color w:val="4f81bd"/>
          <w:sz w:val="28"/>
          <w:szCs w:val="28"/>
          <w:rtl w:val="0"/>
        </w:rPr>
        <w:t xml:space="preserve">6.1 Team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3" w:lineRule="auto"/>
        <w:contextualSpacing w:val="0"/>
        <w:jc w:val="both"/>
        <w:rPr>
          <w:smallCaps w:val="0"/>
        </w:rPr>
      </w:pPr>
      <w:r w:rsidDel="00000000" w:rsidR="00000000" w:rsidRPr="00000000">
        <w:rPr>
          <w:smallCaps w:val="0"/>
          <w:rtl w:val="0"/>
        </w:rPr>
        <w:t xml:space="preserve">We plan to divide the workload equally at the technical side. To contact academic staff , to search for project competitions and to write paper, we will do job sharing according to our field of interests. The basic structure of workload of team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9"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Asena Ok: Algorithms, contact academic staff, research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smallCaps w:val="0"/>
          <w:rtl w:val="0"/>
        </w:rPr>
        <w:t xml:space="preserve">Aybüke Taşdirek: Algorithms, contact academic staff, research </w:t>
      </w:r>
      <w:commentRangeStart w:id="0"/>
      <w:r w:rsidDel="00000000" w:rsidR="00000000" w:rsidRPr="00000000">
        <w:rPr>
          <w:smallCaps w:val="0"/>
          <w:rtl w:val="0"/>
        </w:rPr>
        <w:t xml:space="preserve">challenged</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2" w:lineRule="auto"/>
        <w:ind w:right="2920"/>
        <w:contextualSpacing w:val="0"/>
        <w:rPr>
          <w:smallCaps w:val="0"/>
          <w:sz w:val="22"/>
          <w:szCs w:val="22"/>
        </w:rPr>
      </w:pPr>
      <w:r w:rsidDel="00000000" w:rsidR="00000000" w:rsidRPr="00000000">
        <w:rPr>
          <w:smallCaps w:val="0"/>
          <w:sz w:val="22"/>
          <w:szCs w:val="22"/>
          <w:rtl w:val="0"/>
        </w:rPr>
        <w:t xml:space="preserve">Birant Altinel: Database, contanct AGMLab, academic research Nihal Tarkan: Database, contanct AGMLab, academic research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firstLine="0"/>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ff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6" w:lineRule="auto"/>
        <w:contextualSpacing w:val="0"/>
        <w:rPr>
          <w:b w:val="1"/>
          <w:smallCaps w:val="0"/>
          <w:color w:val="ff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0" w:firstLine="0"/>
        <w:contextualSpacing w:val="0"/>
        <w:rPr>
          <w:b w:val="1"/>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0" w:firstLine="0"/>
        <w:contextualSpacing w:val="0"/>
        <w:rPr>
          <w:b w:val="1"/>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0" w:firstLine="0"/>
        <w:contextualSpacing w:val="0"/>
        <w:rPr>
          <w:b w:val="1"/>
          <w:smallCaps w:val="0"/>
          <w:color w:val="4f81bd"/>
          <w:sz w:val="28"/>
          <w:szCs w:val="28"/>
        </w:rPr>
      </w:pPr>
      <w:r w:rsidDel="00000000" w:rsidR="00000000" w:rsidRPr="00000000">
        <w:rPr>
          <w:b w:val="1"/>
          <w:smallCaps w:val="0"/>
          <w:color w:val="4f81bd"/>
          <w:sz w:val="28"/>
          <w:szCs w:val="28"/>
          <w:rtl w:val="0"/>
        </w:rPr>
        <w:t xml:space="preserve">6.3 Process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3" w:lineRule="auto"/>
        <w:ind w:left="140" w:right="160" w:firstLine="0"/>
        <w:contextualSpacing w:val="0"/>
        <w:jc w:val="both"/>
        <w:rPr>
          <w:smallCaps w:val="0"/>
        </w:rPr>
      </w:pPr>
      <w:r w:rsidDel="00000000" w:rsidR="00000000" w:rsidRPr="00000000">
        <w:rPr>
          <w:smallCaps w:val="0"/>
          <w:rtl w:val="0"/>
        </w:rPr>
        <w:t xml:space="preserve">In this project, spiral model, as can be seen in Figure 6.3.1 will be used.[6] The spiral model is a software development process combining elements of both design and prototyping-in-stages, in an effort to combine advantages of top-down and bottom-up concepts.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8"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br w:type="page"/>
      </w:r>
      <w:bookmarkStart w:colFirst="0" w:colLast="0" w:name="2xcytpi"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60" w:firstLine="0"/>
        <w:contextualSpacing w:val="0"/>
        <w:rPr>
          <w:b w:val="1"/>
          <w:smallCaps w:val="0"/>
        </w:rPr>
      </w:pPr>
      <w:r w:rsidDel="00000000" w:rsidR="00000000" w:rsidRPr="00000000">
        <w:rPr>
          <w:b w:val="1"/>
          <w:smallCaps w:val="0"/>
          <w:rtl w:val="0"/>
        </w:rPr>
        <w:t xml:space="preserve">Figure 6.3.1: Spiral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color w:val="4f81bd"/>
          <w:sz w:val="28"/>
          <w:szCs w:val="28"/>
        </w:rPr>
      </w:pPr>
      <w:r w:rsidDel="00000000" w:rsidR="00000000" w:rsidRPr="00000000">
        <w:rPr>
          <w:b w:val="1"/>
          <w:smallCaps w:val="0"/>
          <w:color w:val="4f81bd"/>
          <w:sz w:val="28"/>
          <w:szCs w:val="28"/>
          <w:rtl w:val="0"/>
        </w:rPr>
        <w:t xml:space="preserve">7.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mallCaps w:val="0"/>
          <w:color w:val="4f81b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53" w:lineRule="auto"/>
        <w:contextualSpacing w:val="0"/>
        <w:jc w:val="both"/>
        <w:rPr>
          <w:smallCaps w:val="0"/>
        </w:rPr>
      </w:pPr>
      <w:r w:rsidDel="00000000" w:rsidR="00000000" w:rsidRPr="00000000">
        <w:rPr>
          <w:smallCaps w:val="0"/>
          <w:rtl w:val="0"/>
        </w:rPr>
        <w:t xml:space="preserve">Software Requirement Specification is an important part of the process of project development. Moreover, it is a prerequisite for creating the following design documentation. In this document, we have provided the information about general product description, data elements that the product deals with, specific requirements like product's interfaces and the functions will be implemented. In addition general behavior of the product has been explained in order to make it easy for the customer to understand to product's usage clearly. This document has been created through the help of various researches and depending on the demands of the customer. However, some little specifications are prone to be changed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mallCaps w:val="0"/>
          <w:sz w:val="22"/>
          <w:szCs w:val="22"/>
        </w:rPr>
      </w:pPr>
      <w:r w:rsidDel="00000000" w:rsidR="00000000" w:rsidRPr="00000000">
        <w:rPr>
          <w:rtl w:val="0"/>
        </w:rPr>
      </w:r>
    </w:p>
    <w:sectPr>
      <w:headerReference r:id="rId14" w:type="default"/>
      <w:pgSz w:h="16838" w:w="11900"/>
      <w:pgMar w:bottom="673" w:top="1440" w:left="1420" w:right="140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PRASHANT KUMAR GUPTA" w:id="0" w:date="2017-10-05T02:33:2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 later on work division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 w:name="Verdan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0" w:firstLine="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0" w:firstLine="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0" w:firstLine="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0" w:firstLine="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0" w:firstLine="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0" w:firstLine="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0" w:firstLine="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9">
    <w:lvl w:ilvl="0">
      <w:start w:val="1"/>
      <w:numFmt w:val="bullet"/>
      <w:lvlText w:val="●"/>
      <w:lvlJc w:val="left"/>
      <w:pPr>
        <w:ind w:left="0" w:firstLine="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0">
    <w:lvl w:ilvl="0">
      <w:start w:val="1"/>
      <w:numFmt w:val="bullet"/>
      <w:lvlText w:val="●"/>
      <w:lvlJc w:val="left"/>
      <w:pPr>
        <w:ind w:left="0" w:firstLine="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1">
    <w:lvl w:ilvl="0">
      <w:start w:val="1"/>
      <w:numFmt w:val="decimal"/>
      <w:lvlText w:val="2.%1"/>
      <w:lvlJc w:val="left"/>
      <w:pPr>
        <w:ind w:left="0" w:firstLine="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0" w:firstLine="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2">
    <w:lvl w:ilvl="0">
      <w:start w:val="1"/>
      <w:numFmt w:val="bullet"/>
      <w:lvlText w:val="●"/>
      <w:lvlJc w:val="left"/>
      <w:pPr>
        <w:ind w:left="0" w:firstLine="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ython.org/" TargetMode="External"/><Relationship Id="rId10" Type="http://schemas.openxmlformats.org/officeDocument/2006/relationships/hyperlink" Target="http://www.reliablesoftware.com/weblog/blogger.html" TargetMode="External"/><Relationship Id="rId13" Type="http://schemas.openxmlformats.org/officeDocument/2006/relationships/image" Target="media/image4.jpg"/><Relationship Id="rId12" Type="http://schemas.openxmlformats.org/officeDocument/2006/relationships/image" Target="media/image6.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otes.variogr.am/post/37675885491/how-music-recommendation-works-and-doesnt-work"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notes.variogr.am/post/37675885491/how-music-recommendation-works-and-doesnt-work" TargetMode="External"/><Relationship Id="rId8" Type="http://schemas.openxmlformats.org/officeDocument/2006/relationships/hyperlink" Target="http://notes.variogr.am/post/37675885491/how-music-recommendation-works-and-doesnt-work" TargetMode="External"/></Relationships>
</file>